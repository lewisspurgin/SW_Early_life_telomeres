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14D1E" w14:textId="77777777" w:rsidR="00082704" w:rsidRDefault="005661A9">
      <w:pPr>
        <w:pStyle w:val="Heading3"/>
      </w:pPr>
      <w:bookmarkStart w:id="0" w:name="telomeres-reveal-silver-spoon-effects-in"/>
      <w:bookmarkEnd w:id="0"/>
      <w:r>
        <w:t>Telomeres reveal silver spoon effects in a wild population</w:t>
      </w:r>
    </w:p>
    <w:p w14:paraId="40E8424D" w14:textId="77777777" w:rsidR="00082704" w:rsidRDefault="005661A9">
      <w:r>
        <w:t xml:space="preserve">Lewis G. </w:t>
      </w:r>
      <w:proofErr w:type="spellStart"/>
      <w:r>
        <w:t>Spurgin</w:t>
      </w:r>
      <w:r>
        <w:rPr>
          <w:vertAlign w:val="superscript"/>
        </w:rPr>
        <w:t>a</w:t>
      </w:r>
      <w:proofErr w:type="gramStart"/>
      <w:r>
        <w:rPr>
          <w:vertAlign w:val="superscript"/>
        </w:rPr>
        <w:t>,b</w:t>
      </w:r>
      <w:proofErr w:type="spellEnd"/>
      <w:proofErr w:type="gramEnd"/>
      <w:r>
        <w:t xml:space="preserve">, Kat </w:t>
      </w:r>
      <w:proofErr w:type="spellStart"/>
      <w:r>
        <w:t>Bebbington</w:t>
      </w:r>
      <w:r>
        <w:rPr>
          <w:vertAlign w:val="superscript"/>
        </w:rPr>
        <w:t>a</w:t>
      </w:r>
      <w:proofErr w:type="spellEnd"/>
      <w:r>
        <w:t xml:space="preserve">, Eleanor A. </w:t>
      </w:r>
      <w:proofErr w:type="spellStart"/>
      <w:r>
        <w:t>Fairfield</w:t>
      </w:r>
      <w:r>
        <w:rPr>
          <w:vertAlign w:val="superscript"/>
        </w:rPr>
        <w:t>a</w:t>
      </w:r>
      <w:proofErr w:type="spellEnd"/>
      <w:r>
        <w:t xml:space="preserve">, Jan </w:t>
      </w:r>
      <w:proofErr w:type="spellStart"/>
      <w:r>
        <w:t>Komdeur</w:t>
      </w:r>
      <w:r>
        <w:rPr>
          <w:vertAlign w:val="superscript"/>
        </w:rPr>
        <w:t>c</w:t>
      </w:r>
      <w:proofErr w:type="spellEnd"/>
      <w:r>
        <w:t>, Terry Burke</w:t>
      </w:r>
      <w:r>
        <w:rPr>
          <w:vertAlign w:val="superscript"/>
        </w:rPr>
        <w:t>d</w:t>
      </w:r>
      <w:r>
        <w:t xml:space="preserve">, Hannah, L. </w:t>
      </w:r>
      <w:proofErr w:type="spellStart"/>
      <w:r>
        <w:t>Dugdale</w:t>
      </w:r>
      <w:r>
        <w:rPr>
          <w:vertAlign w:val="superscript"/>
        </w:rPr>
        <w:t>c,d</w:t>
      </w:r>
      <w:proofErr w:type="spellEnd"/>
      <w:r>
        <w:t xml:space="preserve">, and David S. </w:t>
      </w:r>
      <w:proofErr w:type="spellStart"/>
      <w:r>
        <w:t>Richardson</w:t>
      </w:r>
      <w:r>
        <w:rPr>
          <w:vertAlign w:val="superscript"/>
        </w:rPr>
        <w:t>a,e</w:t>
      </w:r>
      <w:proofErr w:type="spellEnd"/>
      <w:r>
        <w:rPr>
          <w:vertAlign w:val="superscript"/>
        </w:rPr>
        <w:t>,</w:t>
      </w:r>
      <w:r>
        <w:t>.</w:t>
      </w:r>
    </w:p>
    <w:p w14:paraId="29446BFA" w14:textId="77777777" w:rsidR="00082704" w:rsidRDefault="005661A9">
      <w:pPr>
        <w:pStyle w:val="Compact"/>
        <w:numPr>
          <w:ilvl w:val="0"/>
          <w:numId w:val="4"/>
        </w:numPr>
      </w:pPr>
      <w:r>
        <w:t>School of Biological Sciences, University of East Anglia, Norwich Research Park, NR4 7TJ, United Kingdom</w:t>
      </w:r>
    </w:p>
    <w:p w14:paraId="40EF0DCB" w14:textId="77777777" w:rsidR="00082704" w:rsidRDefault="005661A9">
      <w:pPr>
        <w:pStyle w:val="Compact"/>
        <w:numPr>
          <w:ilvl w:val="0"/>
          <w:numId w:val="4"/>
        </w:numPr>
      </w:pPr>
      <w:r>
        <w:t>Department of Zoology, Edward Grey Institute, University of Oxford, Oxford, UK</w:t>
      </w:r>
    </w:p>
    <w:p w14:paraId="2DF0F286" w14:textId="77777777" w:rsidR="00082704" w:rsidRDefault="005661A9">
      <w:pPr>
        <w:pStyle w:val="Compact"/>
        <w:numPr>
          <w:ilvl w:val="0"/>
          <w:numId w:val="4"/>
        </w:numPr>
      </w:pPr>
      <w:proofErr w:type="spellStart"/>
      <w:r>
        <w:t>Behavioural</w:t>
      </w:r>
      <w:proofErr w:type="spellEnd"/>
      <w:r>
        <w:t xml:space="preserve"> Ecology and Self-organization Group, Centre for Ecological and Evolutionary Studies, University of Groningen, Groningen, The Netherlands</w:t>
      </w:r>
    </w:p>
    <w:p w14:paraId="0F94C6FD" w14:textId="77777777" w:rsidR="00082704" w:rsidRDefault="005661A9">
      <w:pPr>
        <w:pStyle w:val="Compact"/>
        <w:numPr>
          <w:ilvl w:val="0"/>
          <w:numId w:val="4"/>
        </w:numPr>
      </w:pPr>
      <w:r>
        <w:t>Department of Animal and Plant Sciences, NERC Biomolecular Analysis Facility, University of Sheffield, Sheffield, UK</w:t>
      </w:r>
    </w:p>
    <w:p w14:paraId="59A29640" w14:textId="77777777" w:rsidR="00082704" w:rsidRDefault="005661A9">
      <w:pPr>
        <w:pStyle w:val="Compact"/>
        <w:numPr>
          <w:ilvl w:val="0"/>
          <w:numId w:val="4"/>
        </w:numPr>
      </w:pPr>
      <w:r>
        <w:t xml:space="preserve">Nature Seychelles, Roche Caiman, </w:t>
      </w:r>
      <w:proofErr w:type="spellStart"/>
      <w:r>
        <w:t>Mahé</w:t>
      </w:r>
      <w:proofErr w:type="spellEnd"/>
      <w:r>
        <w:t>, Republic of Seychelles</w:t>
      </w:r>
    </w:p>
    <w:p w14:paraId="4D6AF3E2" w14:textId="77777777" w:rsidR="00082704" w:rsidRDefault="005661A9">
      <w:r>
        <w:rPr>
          <w:b/>
        </w:rPr>
        <w:t>Correspondence:</w:t>
      </w:r>
      <w:r>
        <w:t xml:space="preserve"> Lewis </w:t>
      </w:r>
      <w:proofErr w:type="spellStart"/>
      <w:r>
        <w:t>Spurgin</w:t>
      </w:r>
      <w:proofErr w:type="spellEnd"/>
      <w:r>
        <w:t xml:space="preserve">: </w:t>
      </w:r>
      <w:hyperlink r:id="rId7">
        <w:r>
          <w:rPr>
            <w:rStyle w:val="Link"/>
          </w:rPr>
          <w:t>lewisspurgin@gmail.com</w:t>
        </w:r>
      </w:hyperlink>
      <w:r>
        <w:t xml:space="preserve">; David Richardson: </w:t>
      </w:r>
      <w:hyperlink r:id="rId8">
        <w:r>
          <w:rPr>
            <w:rStyle w:val="Link"/>
          </w:rPr>
          <w:t>david.richardson@uea.ac.uk</w:t>
        </w:r>
      </w:hyperlink>
    </w:p>
    <w:p w14:paraId="1B1B0EC1" w14:textId="77777777" w:rsidR="00082704" w:rsidRDefault="005661A9">
      <w:pPr>
        <w:pStyle w:val="Heading3"/>
      </w:pPr>
      <w:bookmarkStart w:id="1" w:name="abstract"/>
      <w:bookmarkEnd w:id="1"/>
      <w:r>
        <w:t>Abstract</w:t>
      </w:r>
    </w:p>
    <w:p w14:paraId="7811B9EF" w14:textId="77777777" w:rsidR="00082704" w:rsidRDefault="005661A9">
      <w:pPr>
        <w:numPr>
          <w:ilvl w:val="0"/>
          <w:numId w:val="5"/>
        </w:numPr>
      </w:pPr>
      <w:proofErr w:type="spellStart"/>
      <w:r>
        <w:t>Favourable</w:t>
      </w:r>
      <w:proofErr w:type="spellEnd"/>
      <w:r>
        <w:t xml:space="preserve"> conditions early in life can confer delayed fitness advantages. However, the mechanistic basis of these 'silver spoon effects' remains poorly understood. Telomeres - protective caps on the ends of chromosomes - shorten in response to early life stress, and early life telomere shortening has </w:t>
      </w:r>
      <w:commentRangeStart w:id="2"/>
      <w:r>
        <w:t>been associated with reduced later-life survival. It is thus possible that telomeres provide a 'missing link' between early-life environmental variation and later-life fitness.</w:t>
      </w:r>
      <w:commentRangeEnd w:id="2"/>
      <w:r w:rsidR="00B636DB">
        <w:rPr>
          <w:rStyle w:val="CommentReference"/>
        </w:rPr>
        <w:commentReference w:id="2"/>
      </w:r>
    </w:p>
    <w:p w14:paraId="5B16EC06" w14:textId="77777777" w:rsidR="00082704" w:rsidRDefault="005661A9">
      <w:pPr>
        <w:numPr>
          <w:ilvl w:val="0"/>
          <w:numId w:val="5"/>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w:t>
      </w:r>
      <w:proofErr w:type="gramStart"/>
      <w:r>
        <w:t>our</w:t>
      </w:r>
      <w:proofErr w:type="gramEnd"/>
      <w:r>
        <w:t xml:space="preserve"> understanding of life-history evolution and population ecology.</w:t>
      </w:r>
    </w:p>
    <w:p w14:paraId="19699918" w14:textId="77777777" w:rsidR="00082704" w:rsidRDefault="005661A9">
      <w:pPr>
        <w:numPr>
          <w:ilvl w:val="0"/>
          <w:numId w:val="5"/>
        </w:numPr>
      </w:pPr>
      <w:commentRangeStart w:id="3"/>
      <w:r>
        <w:t xml:space="preserve">We studied </w:t>
      </w:r>
      <w:commentRangeEnd w:id="3"/>
      <w:r w:rsidR="000C400A">
        <w:rPr>
          <w:rStyle w:val="CommentReference"/>
        </w:rPr>
        <w:commentReference w:id="3"/>
      </w:r>
      <w:r>
        <w:t>how telomere length and shortening link spatiotemporal variation in early-life conditions to survival in the Seychelles warbler (</w:t>
      </w:r>
      <w:proofErr w:type="spellStart"/>
      <w:r>
        <w:rPr>
          <w:i/>
        </w:rPr>
        <w:t>Acrocephalus</w:t>
      </w:r>
      <w:proofErr w:type="spellEnd"/>
      <w:r>
        <w:rPr>
          <w:i/>
        </w:rPr>
        <w:t xml:space="preserve"> </w:t>
      </w:r>
      <w:proofErr w:type="spellStart"/>
      <w:r>
        <w:rPr>
          <w:i/>
        </w:rPr>
        <w:t>sechellensis</w:t>
      </w:r>
      <w:proofErr w:type="spellEnd"/>
      <w:r>
        <w:t xml:space="preserve">). The Seychelles warbler </w:t>
      </w:r>
      <w:commentRangeStart w:id="4"/>
      <w:r>
        <w:t xml:space="preserve">system is excellently suited to addressing this question, due to the </w:t>
      </w:r>
      <w:r w:rsidR="00B636DB">
        <w:t xml:space="preserve">availability of </w:t>
      </w:r>
      <w:r>
        <w:t>long-term longitudinal survival and senescence</w:t>
      </w:r>
      <w:r w:rsidR="00B636DB">
        <w:t xml:space="preserve"> data </w:t>
      </w:r>
      <w:proofErr w:type="spellStart"/>
      <w:r w:rsidR="00B636DB">
        <w:t>unconfounded</w:t>
      </w:r>
      <w:proofErr w:type="spellEnd"/>
      <w:r w:rsidR="00B636DB">
        <w:t xml:space="preserve"> by dispersal</w:t>
      </w:r>
      <w:r>
        <w:t xml:space="preserve">. </w:t>
      </w:r>
      <w:commentRangeEnd w:id="4"/>
      <w:r w:rsidR="00B636DB">
        <w:rPr>
          <w:rStyle w:val="CommentReference"/>
        </w:rPr>
        <w:commentReference w:id="4"/>
      </w:r>
      <w:r>
        <w:t xml:space="preserve">We combined this with cross-sectional and longitudinal telomere measurements taken from over 300 birds from multiple cohorts, and </w:t>
      </w:r>
      <w:proofErr w:type="spellStart"/>
      <w:r>
        <w:t>analyse</w:t>
      </w:r>
      <w:proofErr w:type="spellEnd"/>
      <w:r>
        <w:t xml:space="preserve"> how variation in the early life environment within and across cohorts affects telomere dynamics and survival.</w:t>
      </w:r>
    </w:p>
    <w:p w14:paraId="0322EB50" w14:textId="77777777" w:rsidR="00082704" w:rsidRDefault="005661A9">
      <w:pPr>
        <w:numPr>
          <w:ilvl w:val="0"/>
          <w:numId w:val="5"/>
        </w:numPr>
      </w:pPr>
      <w:r>
        <w:t>We show that early-life telomere length and shortening rates vary markedly across cohorts, and that this variation is related to temporal fluctuations in food availability. Individuals born in breeding sea</w:t>
      </w:r>
      <w:commentRangeStart w:id="5"/>
      <w:r>
        <w:t>sons with high food availability have</w:t>
      </w:r>
      <w:ins w:id="6" w:author="David Richardson" w:date="2015-09-18T12:03:00Z">
        <w:r w:rsidR="009B41FB">
          <w:t xml:space="preserve"> less</w:t>
        </w:r>
      </w:ins>
      <w:del w:id="7" w:author="David Richardson" w:date="2015-09-18T12:03:00Z">
        <w:r w:rsidDel="009B41FB">
          <w:delText xml:space="preserve"> longer telomeres and reduced</w:delText>
        </w:r>
      </w:del>
      <w:r>
        <w:t xml:space="preserve"> telomere shortening compared to individuals born in years with low food availability</w:t>
      </w:r>
      <w:commentRangeEnd w:id="5"/>
      <w:r w:rsidR="009B41FB">
        <w:rPr>
          <w:rStyle w:val="CommentReference"/>
        </w:rPr>
        <w:commentReference w:id="5"/>
      </w:r>
      <w:r>
        <w:t xml:space="preserve">. Within cohorts, we found telomere length in chicks was related to </w:t>
      </w:r>
      <w:commentRangeStart w:id="8"/>
      <w:r>
        <w:t>growth</w:t>
      </w:r>
      <w:commentRangeEnd w:id="8"/>
      <w:r w:rsidR="001D5CF0">
        <w:rPr>
          <w:rStyle w:val="CommentReference"/>
        </w:rPr>
        <w:commentReference w:id="8"/>
      </w:r>
      <w:r>
        <w:t>, and</w:t>
      </w:r>
      <w:ins w:id="9" w:author="David Richardson" w:date="2015-09-18T12:05:00Z">
        <w:r w:rsidR="001D5CF0">
          <w:t xml:space="preserve"> </w:t>
        </w:r>
      </w:ins>
      <w:del w:id="10" w:author="David Richardson" w:date="2015-09-18T12:05:00Z">
        <w:r w:rsidDel="001D5CF0">
          <w:delText xml:space="preserve"> to </w:delText>
        </w:r>
      </w:del>
      <w:r>
        <w:t xml:space="preserve">the number of helpers present in the natal territory. However, the number of helpers was not related to telomere shortening rates, nor to </w:t>
      </w:r>
      <w:r>
        <w:lastRenderedPageBreak/>
        <w:t>telomere length in fledg</w:t>
      </w:r>
      <w:ins w:id="11" w:author="David Richardson" w:date="2015-09-18T12:06:00Z">
        <w:r w:rsidR="001D5CF0">
          <w:t xml:space="preserve">ed </w:t>
        </w:r>
      </w:ins>
      <w:del w:id="12" w:author="David Richardson" w:date="2015-09-18T12:06:00Z">
        <w:r w:rsidDel="001D5CF0">
          <w:delText>ling</w:delText>
        </w:r>
      </w:del>
      <w:r>
        <w:t xml:space="preserve"> or </w:t>
      </w:r>
      <w:proofErr w:type="spellStart"/>
      <w:r>
        <w:t>subadult</w:t>
      </w:r>
      <w:proofErr w:type="spellEnd"/>
      <w:r>
        <w:t xml:space="preserve"> birds. Finally, we found that longer telomeres and reduced telomere shortening rates in early life were associated with increased survival later in life.</w:t>
      </w:r>
    </w:p>
    <w:p w14:paraId="6DAA1B60" w14:textId="77777777" w:rsidR="00082704" w:rsidRDefault="005661A9">
      <w:pPr>
        <w:numPr>
          <w:ilvl w:val="0"/>
          <w:numId w:val="5"/>
        </w:numPr>
      </w:pPr>
      <w:r>
        <w:t xml:space="preserve">Our results show that </w:t>
      </w:r>
      <w:commentRangeStart w:id="13"/>
      <w:r>
        <w:t>telomeres can reveal complex hidden costs at the individual and cohort levels, and suggest that they may provide a link between early-life conditions and late-life survival in wild populations.</w:t>
      </w:r>
      <w:commentRangeEnd w:id="13"/>
      <w:r w:rsidR="00E962A8">
        <w:rPr>
          <w:rStyle w:val="CommentReference"/>
        </w:rPr>
        <w:commentReference w:id="13"/>
      </w:r>
    </w:p>
    <w:p w14:paraId="31E91E60" w14:textId="77777777" w:rsidR="00082704" w:rsidRDefault="005661A9">
      <w:r>
        <w:rPr>
          <w:b/>
        </w:rPr>
        <w:t>Keywords:</w:t>
      </w:r>
      <w:r>
        <w:t xml:space="preserve"> Ageing; Life-history; Seychelles warbler; Telomeres</w:t>
      </w:r>
    </w:p>
    <w:p w14:paraId="573F1407" w14:textId="77777777" w:rsidR="00082704" w:rsidRDefault="00843558">
      <w:r>
        <w:br w:type="page"/>
      </w:r>
    </w:p>
    <w:p w14:paraId="29F03180" w14:textId="77777777" w:rsidR="00082704" w:rsidRDefault="005661A9">
      <w:pPr>
        <w:pStyle w:val="Heading3"/>
      </w:pPr>
      <w:bookmarkStart w:id="14" w:name="introduction"/>
      <w:bookmarkEnd w:id="14"/>
      <w:r>
        <w:lastRenderedPageBreak/>
        <w:t>Introduction</w:t>
      </w:r>
    </w:p>
    <w:p w14:paraId="7EA7D6FC" w14:textId="77777777" w:rsidR="00082704" w:rsidRDefault="005661A9">
      <w:r>
        <w:t xml:space="preserve">Being subject to </w:t>
      </w:r>
      <w:proofErr w:type="spellStart"/>
      <w:r>
        <w:t>favourable</w:t>
      </w:r>
      <w:proofErr w:type="spellEnd"/>
      <w:r>
        <w:t xml:space="preserve"> environmental conditions during development and growth can confer fitness advantages later in life (so called 'silver spoon effects') (</w:t>
      </w:r>
      <w:proofErr w:type="spellStart"/>
      <w:r>
        <w:t>Grafen</w:t>
      </w:r>
      <w:proofErr w:type="spellEnd"/>
      <w:r>
        <w:t xml:space="preserve"> 1988; Monaghan 2008). There is now evidence that adult fitness can be affected by a range of early-life experiences, including variation in habitat quality and resource availability (Madsen &amp; Shine 2000; Van de Pol </w:t>
      </w:r>
      <w:r>
        <w:rPr>
          <w:i/>
        </w:rPr>
        <w:t>et al.</w:t>
      </w:r>
      <w:r>
        <w:t xml:space="preserve"> 2006; Hayward, Rickard &amp; </w:t>
      </w:r>
      <w:proofErr w:type="spellStart"/>
      <w:r>
        <w:t>Lummaa</w:t>
      </w:r>
      <w:proofErr w:type="spellEnd"/>
      <w:r>
        <w:t xml:space="preserve"> 2013), population density (</w:t>
      </w:r>
      <w:proofErr w:type="spellStart"/>
      <w:r>
        <w:t>Nussey</w:t>
      </w:r>
      <w:proofErr w:type="spellEnd"/>
      <w:r>
        <w:t xml:space="preserve"> </w:t>
      </w:r>
      <w:r>
        <w:rPr>
          <w:i/>
        </w:rPr>
        <w:t>et al.</w:t>
      </w:r>
      <w:r>
        <w:t xml:space="preserve"> 2007; </w:t>
      </w:r>
      <w:proofErr w:type="spellStart"/>
      <w:r>
        <w:t>Douhard</w:t>
      </w:r>
      <w:proofErr w:type="spellEnd"/>
      <w:r>
        <w:t xml:space="preserve"> </w:t>
      </w:r>
      <w:r>
        <w:rPr>
          <w:i/>
        </w:rPr>
        <w:t>et al.</w:t>
      </w:r>
      <w:r>
        <w:t xml:space="preserve"> 2013) and natural or anthropogenic environmental disturbance (Reid </w:t>
      </w:r>
      <w:r>
        <w:rPr>
          <w:i/>
        </w:rPr>
        <w:t>et al.</w:t>
      </w:r>
      <w:r>
        <w:t xml:space="preserve"> 2003; Cartwright </w:t>
      </w:r>
      <w:r>
        <w:rPr>
          <w:i/>
        </w:rPr>
        <w:t>et al.</w:t>
      </w:r>
      <w:r>
        <w:t xml:space="preserve"> 2014). Understanding the causes and consequences of these early-life experiences is key to understanding many ecological and evolutionary processes, including patterns of natural and sexual selection, population growth rates and even local extinction (Coulson </w:t>
      </w:r>
      <w:r>
        <w:rPr>
          <w:i/>
        </w:rPr>
        <w:t>et al.</w:t>
      </w:r>
      <w:r>
        <w:t xml:space="preserve"> 2001; Roach &amp; Carey 2014). Understanding silver spoon effects is therefore of central interest to ecologists, evolutionary biologists and conservationists.</w:t>
      </w:r>
    </w:p>
    <w:p w14:paraId="07EF7970" w14:textId="5B61C452" w:rsidR="00082704" w:rsidRDefault="005661A9">
      <w:r>
        <w:t xml:space="preserve">While it is clear that silver spoon effects can occur, we have little understanding of how and under what conditions early-life environments will affect adult fitness. Because the phenotypic consequences of an adverse environment can depend on </w:t>
      </w:r>
      <w:commentRangeStart w:id="15"/>
      <w:r>
        <w:t xml:space="preserve">an individual's </w:t>
      </w:r>
      <w:commentRangeStart w:id="16"/>
      <w:r w:rsidR="00B37E0D">
        <w:t xml:space="preserve">initial </w:t>
      </w:r>
      <w:commentRangeEnd w:id="16"/>
      <w:r w:rsidR="00B37E0D">
        <w:rPr>
          <w:rStyle w:val="CommentReference"/>
        </w:rPr>
        <w:commentReference w:id="16"/>
      </w:r>
      <w:r w:rsidR="00B37E0D">
        <w:t xml:space="preserve">condition, and </w:t>
      </w:r>
      <w:r>
        <w:t xml:space="preserve">genetic or epigenetic makeup </w:t>
      </w:r>
      <w:commentRangeEnd w:id="15"/>
      <w:r w:rsidR="008E6C5C">
        <w:rPr>
          <w:rStyle w:val="CommentReference"/>
        </w:rPr>
        <w:commentReference w:id="15"/>
      </w:r>
      <w:r>
        <w:t xml:space="preserve">(Hoffman &amp; </w:t>
      </w:r>
      <w:proofErr w:type="spellStart"/>
      <w:r>
        <w:t>Hercus</w:t>
      </w:r>
      <w:proofErr w:type="spellEnd"/>
      <w:r>
        <w:t xml:space="preserve"> 2000; Richards 2006), the later-life consequences of a good/poor start are expected to vary among individuals, populations and species. Moreover, it is not always possible to fully quantify what constitutes a good or bad environment, and any 'hidden' environmental variation may obscure</w:t>
      </w:r>
      <w:ins w:id="17" w:author="David Richardson" w:date="2015-09-18T12:18:00Z">
        <w:r w:rsidR="00B37E0D">
          <w:t xml:space="preserve"> </w:t>
        </w:r>
      </w:ins>
      <w:r>
        <w:t>relationships between the early-life conditions that are measured and adult phenotypes. Indeed, the pervasiveness of silver spoon effects varies between species (Drummond, Rodríguez &amp; Oro 2011), cohorts (</w:t>
      </w:r>
      <w:commentRangeStart w:id="18"/>
      <w:r>
        <w:t xml:space="preserve">Reid </w:t>
      </w:r>
      <w:r>
        <w:rPr>
          <w:i/>
        </w:rPr>
        <w:t>et al.</w:t>
      </w:r>
      <w:r>
        <w:t xml:space="preserve"> 2003) and sexes (Wilkin &amp; Sheldon 2009). In order to better understand the later-life consequences of early-life experiences, we therefore need to understand, or at least be able to measure, how the environment differentially affects individuals within a population.</w:t>
      </w:r>
      <w:commentRangeEnd w:id="18"/>
      <w:r w:rsidR="00B37E0D">
        <w:rPr>
          <w:rStyle w:val="CommentReference"/>
        </w:rPr>
        <w:commentReference w:id="18"/>
      </w:r>
    </w:p>
    <w:p w14:paraId="091262C8" w14:textId="45393AE5" w:rsidR="00082704" w:rsidRDefault="005661A9">
      <w:r>
        <w:t>A key process that has been associated with adult survival is the rate at which telomere repeats are lost</w:t>
      </w:r>
      <w:ins w:id="19" w:author="David Richardson" w:date="2015-09-18T12:24:00Z">
        <w:r w:rsidR="00B37E0D">
          <w:t xml:space="preserve"> (ref </w:t>
        </w:r>
        <w:proofErr w:type="spellStart"/>
        <w:proofErr w:type="gramStart"/>
        <w:r w:rsidR="00B37E0D">
          <w:t>inc</w:t>
        </w:r>
        <w:proofErr w:type="spellEnd"/>
        <w:proofErr w:type="gramEnd"/>
        <w:r w:rsidR="00B37E0D">
          <w:t xml:space="preserve"> </w:t>
        </w:r>
        <w:proofErr w:type="spellStart"/>
        <w:r w:rsidR="00B37E0D">
          <w:t>emmas</w:t>
        </w:r>
        <w:proofErr w:type="spellEnd"/>
        <w:r w:rsidR="00B37E0D">
          <w:t xml:space="preserve"> ageing cell?)</w:t>
        </w:r>
      </w:ins>
      <w:r>
        <w:t xml:space="preserve">. Telomeres are protective caps on the ends of chromosomes which shorten with age (Monaghan &amp; Haussmann 2006), and in response to </w:t>
      </w:r>
      <w:r>
        <w:t xml:space="preserve">oxidative </w:t>
      </w:r>
      <w:r w:rsidR="00CF1951">
        <w:t>stress levels which</w:t>
      </w:r>
      <w:r>
        <w:t xml:space="preserve"> can </w:t>
      </w:r>
      <w:r w:rsidR="00ED28BA">
        <w:t xml:space="preserve">be </w:t>
      </w:r>
      <w:proofErr w:type="gramStart"/>
      <w:r w:rsidR="00ED28BA">
        <w:t xml:space="preserve">elevated </w:t>
      </w:r>
      <w:r>
        <w:t xml:space="preserve"> due</w:t>
      </w:r>
      <w:proofErr w:type="gramEnd"/>
      <w:r>
        <w:t xml:space="preserve"> </w:t>
      </w:r>
      <w:bookmarkStart w:id="20" w:name="_GoBack"/>
      <w:bookmarkEnd w:id="20"/>
      <w:r>
        <w:t xml:space="preserve">to environmental </w:t>
      </w:r>
      <w:r w:rsidR="00ED28BA">
        <w:t>factors</w:t>
      </w:r>
      <w:r>
        <w:t xml:space="preserve"> (Von </w:t>
      </w:r>
      <w:proofErr w:type="spellStart"/>
      <w:r>
        <w:t>Zglinicki</w:t>
      </w:r>
      <w:proofErr w:type="spellEnd"/>
      <w:r>
        <w:t xml:space="preserve"> 2002). When telomeres reach a cri</w:t>
      </w:r>
      <w:r>
        <w:t>tical shortness cells senesce (</w:t>
      </w:r>
      <w:proofErr w:type="spellStart"/>
      <w:r>
        <w:t>Campisi</w:t>
      </w:r>
      <w:proofErr w:type="spellEnd"/>
      <w:r>
        <w:t xml:space="preserve"> 2003), </w:t>
      </w:r>
      <w:ins w:id="21" w:author="David Richardson" w:date="2015-09-18T12:25:00Z">
        <w:r w:rsidR="00ED28BA">
          <w:t xml:space="preserve">and the accumulation of these cells has been </w:t>
        </w:r>
      </w:ins>
      <w:ins w:id="22" w:author="David Richardson" w:date="2015-09-18T12:27:00Z">
        <w:r w:rsidR="00ED28BA">
          <w:t xml:space="preserve">associated </w:t>
        </w:r>
      </w:ins>
      <w:ins w:id="23" w:author="David Richardson" w:date="2015-09-18T12:25:00Z">
        <w:r w:rsidR="00ED28BA">
          <w:t>to</w:t>
        </w:r>
      </w:ins>
      <w:ins w:id="24" w:author="David Richardson" w:date="2015-09-18T12:27:00Z">
        <w:r w:rsidR="00ED28BA">
          <w:t xml:space="preserve"> </w:t>
        </w:r>
      </w:ins>
      <w:del w:id="25" w:author="David Richardson" w:date="2015-09-18T12:25:00Z">
        <w:r w:rsidDel="00ED28BA">
          <w:delText xml:space="preserve">resulting in </w:delText>
        </w:r>
      </w:del>
      <w:r>
        <w:t xml:space="preserve">organismal senescence and death (Wong </w:t>
      </w:r>
      <w:r>
        <w:rPr>
          <w:i/>
        </w:rPr>
        <w:t>et al.</w:t>
      </w:r>
      <w:r>
        <w:t xml:space="preserve"> 2003). These links between telomere length and senescence have inspired a great deal of recent research into telomere ecology (Haussmann &amp; </w:t>
      </w:r>
      <w:proofErr w:type="spellStart"/>
      <w:r>
        <w:t>Marchetto</w:t>
      </w:r>
      <w:proofErr w:type="spellEnd"/>
      <w:r>
        <w:t xml:space="preserve"> 2010; reviewed in Horn, Robertson &amp; </w:t>
      </w:r>
      <w:proofErr w:type="spellStart"/>
      <w:r>
        <w:t>Gemmell</w:t>
      </w:r>
      <w:proofErr w:type="spellEnd"/>
      <w:r>
        <w:t xml:space="preserve"> 2010; Monaghan 2014). While there is little </w:t>
      </w:r>
      <w:ins w:id="26" w:author="David Richardson" w:date="2015-09-18T12:27:00Z">
        <w:r w:rsidR="00ED28BA">
          <w:t xml:space="preserve">direct </w:t>
        </w:r>
      </w:ins>
      <w:r>
        <w:t>evidence the relationship between telomere dynamics and survival is causal (</w:t>
      </w:r>
      <w:commentRangeStart w:id="27"/>
      <w:r>
        <w:t>Simons 2015</w:t>
      </w:r>
      <w:commentRangeEnd w:id="27"/>
      <w:r w:rsidR="00ED28BA">
        <w:rPr>
          <w:rStyle w:val="CommentReference"/>
        </w:rPr>
        <w:commentReference w:id="27"/>
      </w:r>
      <w:r>
        <w:t xml:space="preserve">), there is now excellent evidence that telomeres can act as biomarkers of cost in wild populations, retaining signatures of ecological stress that are otherwise difficult to detect (Monaghan 2014; </w:t>
      </w:r>
      <w:proofErr w:type="spellStart"/>
      <w:r>
        <w:t>Schultner</w:t>
      </w:r>
      <w:proofErr w:type="spellEnd"/>
      <w:r>
        <w:t xml:space="preserve"> </w:t>
      </w:r>
      <w:r>
        <w:rPr>
          <w:i/>
        </w:rPr>
        <w:t>et al.</w:t>
      </w:r>
      <w:r>
        <w:t xml:space="preserve"> 2014; </w:t>
      </w:r>
      <w:proofErr w:type="spellStart"/>
      <w:r>
        <w:t>Asghar</w:t>
      </w:r>
      <w:proofErr w:type="spellEnd"/>
      <w:r>
        <w:t xml:space="preserve"> </w:t>
      </w:r>
      <w:r>
        <w:rPr>
          <w:i/>
        </w:rPr>
        <w:t>et al.</w:t>
      </w:r>
      <w:r>
        <w:t xml:space="preserve"> 2015).</w:t>
      </w:r>
    </w:p>
    <w:p w14:paraId="216442C3" w14:textId="77777777" w:rsidR="00082704" w:rsidRDefault="005661A9">
      <w:r>
        <w:t>There is evidence from a range of taxa that the greatest rate of telomere loss occurs in early life (e.g. (</w:t>
      </w:r>
      <w:proofErr w:type="spellStart"/>
      <w:r>
        <w:t>Frenck</w:t>
      </w:r>
      <w:proofErr w:type="spellEnd"/>
      <w:r>
        <w:t xml:space="preserve">, Blackburn &amp; Shannon 1998; Haussmann, </w:t>
      </w:r>
      <w:proofErr w:type="spellStart"/>
      <w:r>
        <w:t>Vleck</w:t>
      </w:r>
      <w:proofErr w:type="spellEnd"/>
      <w:r>
        <w:t xml:space="preserve"> &amp; </w:t>
      </w:r>
      <w:proofErr w:type="spellStart"/>
      <w:r>
        <w:t>Nisbet</w:t>
      </w:r>
      <w:proofErr w:type="spellEnd"/>
      <w:r>
        <w:t xml:space="preserve"> 2003)), and that the extent </w:t>
      </w:r>
      <w:del w:id="28" w:author="David Richardson" w:date="2015-09-18T12:30:00Z">
        <w:r w:rsidDel="00ED28BA">
          <w:delText xml:space="preserve">of this telomere shortening </w:delText>
        </w:r>
      </w:del>
      <w:r>
        <w:t xml:space="preserve">is influenced by the conditions experienced early in life (Price </w:t>
      </w:r>
      <w:r>
        <w:rPr>
          <w:i/>
        </w:rPr>
        <w:t>et al.</w:t>
      </w:r>
      <w:r>
        <w:t xml:space="preserve"> 2013; Monaghan 2014; Reichert, </w:t>
      </w:r>
      <w:proofErr w:type="spellStart"/>
      <w:r>
        <w:t>Criscuolo</w:t>
      </w:r>
      <w:proofErr w:type="spellEnd"/>
      <w:r>
        <w:t xml:space="preserve"> &amp; Zahn 2015; Nettle </w:t>
      </w:r>
      <w:r>
        <w:rPr>
          <w:i/>
        </w:rPr>
        <w:t>et al.</w:t>
      </w:r>
      <w:r>
        <w:t xml:space="preserve"> 2015). </w:t>
      </w:r>
      <w:r>
        <w:lastRenderedPageBreak/>
        <w:t>Importantly, early-life telomere dynamics are related to both short-term and late-life survival (</w:t>
      </w:r>
      <w:proofErr w:type="spellStart"/>
      <w:r>
        <w:t>Heidinger</w:t>
      </w:r>
      <w:proofErr w:type="spellEnd"/>
      <w:r>
        <w:t xml:space="preserve"> </w:t>
      </w:r>
      <w:r>
        <w:rPr>
          <w:i/>
        </w:rPr>
        <w:t>et al.</w:t>
      </w:r>
      <w:r>
        <w:t xml:space="preserve"> 2012; </w:t>
      </w:r>
      <w:proofErr w:type="spellStart"/>
      <w:r>
        <w:t>Boonekamp</w:t>
      </w:r>
      <w:proofErr w:type="spellEnd"/>
      <w:r>
        <w:t xml:space="preserve"> </w:t>
      </w:r>
      <w:r>
        <w:rPr>
          <w:i/>
        </w:rPr>
        <w:t>et al.</w:t>
      </w:r>
      <w:r>
        <w:t xml:space="preserve"> 2014), and to other parameters such as cognition (Nettle, Andrews &amp; Monaghan 2015). However, the extent to which telomeres provide a link between early-life conditions and late-life survival in the wild is very poorly understood. Moreover, how early life telomere dynamics vary over spatial and temporal scales is not known.</w:t>
      </w:r>
    </w:p>
    <w:p w14:paraId="1E61FDD8" w14:textId="77777777" w:rsidR="00082704" w:rsidRDefault="005661A9">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population on Cousin Island provides an excellent model system for studying senescence in the wild (</w:t>
      </w:r>
      <w:commentRangeStart w:id="29"/>
      <w:r>
        <w:t xml:space="preserve">Hammers </w:t>
      </w:r>
      <w:r>
        <w:rPr>
          <w:i/>
        </w:rPr>
        <w:t>et al.</w:t>
      </w:r>
      <w:r>
        <w:t xml:space="preserve"> 2015). </w:t>
      </w:r>
      <w:commentRangeEnd w:id="29"/>
      <w:r w:rsidR="00ED28BA">
        <w:rPr>
          <w:rStyle w:val="CommentReference"/>
        </w:rPr>
        <w:commentReference w:id="29"/>
      </w:r>
      <w:r>
        <w:t xml:space="preserve">Specifically, it is ideally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 (Barrett </w:t>
      </w:r>
      <w:r>
        <w:rPr>
          <w:i/>
        </w:rPr>
        <w:t>et al.</w:t>
      </w:r>
      <w:r>
        <w:t xml:space="preserve"> 2013). Finally, ecological conditions on Cousin are variable over space and time due to</w:t>
      </w:r>
      <w:ins w:id="30" w:author="David Richardson" w:date="2015-09-18T12:33:00Z">
        <w:r w:rsidR="00ED28BA">
          <w:t xml:space="preserve"> weather induced changes</w:t>
        </w:r>
      </w:ins>
      <w:del w:id="31" w:author="David Richardson" w:date="2015-09-18T12:33:00Z">
        <w:r w:rsidDel="00ED28BA">
          <w:delText xml:space="preserve"> spatiotemporal variation</w:delText>
        </w:r>
      </w:del>
      <w:r>
        <w:t xml:space="preserve"> in foliage cover and food availability (Van de </w:t>
      </w:r>
      <w:proofErr w:type="spellStart"/>
      <w:r>
        <w:t>Crommenacker</w:t>
      </w:r>
      <w:proofErr w:type="spellEnd"/>
      <w:r>
        <w:t xml:space="preserve"> </w:t>
      </w:r>
      <w:r>
        <w:rPr>
          <w:i/>
        </w:rPr>
        <w:t>et al.</w:t>
      </w:r>
      <w:r>
        <w:t xml:space="preserve"> 2011).</w:t>
      </w:r>
    </w:p>
    <w:p w14:paraId="30541A7E" w14:textId="77777777" w:rsidR="00082704" w:rsidRDefault="005661A9">
      <w:pPr>
        <w:rPr>
          <w:ins w:id="32" w:author="David Richardson" w:date="2015-09-18T12:45:00Z"/>
        </w:rPr>
      </w:pPr>
      <w:r>
        <w:t xml:space="preserve">In Seychelles warblers, oxidative stress is linked to natal territory quality (Van de </w:t>
      </w:r>
      <w:proofErr w:type="spellStart"/>
      <w:r>
        <w:t>Crommenacker</w:t>
      </w:r>
      <w:proofErr w:type="spellEnd"/>
      <w:r>
        <w:t xml:space="preserve"> </w:t>
      </w:r>
      <w:r>
        <w:rPr>
          <w:i/>
        </w:rPr>
        <w:t>et al.</w:t>
      </w:r>
      <w:r>
        <w:t xml:space="preserve"> 2011), but neither natal territory quality nor natal local density </w:t>
      </w:r>
      <w:ins w:id="33" w:author="David Richardson" w:date="2015-09-18T12:36:00Z">
        <w:r w:rsidR="00566731">
          <w:t>appear to be</w:t>
        </w:r>
      </w:ins>
      <w:del w:id="34" w:author="David Richardson" w:date="2015-09-18T12:36:00Z">
        <w:r w:rsidDel="00566731">
          <w:delText>are</w:delText>
        </w:r>
      </w:del>
      <w:r>
        <w:t xml:space="preserve"> linked to early-life or adult survival (</w:t>
      </w:r>
      <w:proofErr w:type="spellStart"/>
      <w:r>
        <w:t>Brouwer</w:t>
      </w:r>
      <w:proofErr w:type="spellEnd"/>
      <w:r>
        <w:t xml:space="preserve"> </w:t>
      </w:r>
      <w:r>
        <w:rPr>
          <w:i/>
        </w:rPr>
        <w:t>et al.</w:t>
      </w:r>
      <w:r>
        <w:t xml:space="preserve"> 2006; Hammers </w:t>
      </w:r>
      <w:r>
        <w:rPr>
          <w:i/>
        </w:rPr>
        <w:t>et al.</w:t>
      </w:r>
      <w:r>
        <w:t xml:space="preserve"> 2013). In this study we </w:t>
      </w:r>
      <w:proofErr w:type="spellStart"/>
      <w:r>
        <w:t>analyse</w:t>
      </w:r>
      <w:proofErr w:type="spellEnd"/>
      <w:r>
        <w:t xml:space="preserve"> patterns of early-life telomere length and subsequent survival to test the prediction that telomeres fill a missing link between early-life environmental variation and late-life fitness. Specifically we predic</w:t>
      </w:r>
      <w:commentRangeStart w:id="35"/>
      <w:r>
        <w:t xml:space="preserve">t that: </w:t>
      </w:r>
      <w:proofErr w:type="spellStart"/>
      <w:r>
        <w:t>i</w:t>
      </w:r>
      <w:proofErr w:type="spellEnd"/>
      <w:r>
        <w:t>) individuals raised in good quality conditions will have longer telomeres, and ii) having longer telomeres in early life is associated with greater short and long-term survival.</w:t>
      </w:r>
      <w:commentRangeEnd w:id="35"/>
      <w:r w:rsidR="00ED28BA">
        <w:rPr>
          <w:rStyle w:val="CommentReference"/>
        </w:rPr>
        <w:commentReference w:id="35"/>
      </w:r>
    </w:p>
    <w:p w14:paraId="25891124" w14:textId="77777777" w:rsidR="0078312C" w:rsidRDefault="0078312C"/>
    <w:p w14:paraId="166362DB" w14:textId="77777777" w:rsidR="00082704" w:rsidRDefault="005661A9">
      <w:pPr>
        <w:pStyle w:val="Heading3"/>
      </w:pPr>
      <w:bookmarkStart w:id="36" w:name="methods"/>
      <w:bookmarkEnd w:id="36"/>
      <w:r>
        <w:t>Methods</w:t>
      </w:r>
    </w:p>
    <w:p w14:paraId="7DD417B0" w14:textId="77777777" w:rsidR="00082704" w:rsidRDefault="005661A9">
      <w:pPr>
        <w:pStyle w:val="Heading5"/>
      </w:pPr>
      <w:bookmarkStart w:id="37" w:name="study-species-and-sampling"/>
      <w:bookmarkEnd w:id="37"/>
      <w:r>
        <w:t>Study species and sampling</w:t>
      </w:r>
    </w:p>
    <w:p w14:paraId="4C9DBA9D" w14:textId="77777777" w:rsidR="00082704" w:rsidRDefault="005661A9">
      <w:pPr>
        <w:rPr>
          <w:ins w:id="38" w:author="David Richardson" w:date="2015-09-18T12:49:00Z"/>
        </w:rPr>
      </w:pPr>
      <w:r>
        <w:t xml:space="preserve">The Seychelles warbler is a small (~15 g), insectivorous passerine bird with a mean life expectancy of 5.5 years at fledging (Hammers </w:t>
      </w:r>
      <w:r>
        <w:rPr>
          <w:i/>
        </w:rPr>
        <w:t>et al.</w:t>
      </w:r>
      <w:r>
        <w:t xml:space="preserve"> 2013). The population on Cousin Island (04'20'S, 55'40'E) has been intensively studied since 1986 (Richardson, Burke &amp; </w:t>
      </w:r>
      <w:proofErr w:type="spellStart"/>
      <w:r>
        <w:t>Komdeur</w:t>
      </w:r>
      <w:proofErr w:type="spellEnd"/>
      <w:r>
        <w:t xml:space="preserve"> 2003; </w:t>
      </w:r>
      <w:commentRangeStart w:id="39"/>
      <w:r>
        <w:t xml:space="preserve">Barrett </w:t>
      </w:r>
      <w:r>
        <w:rPr>
          <w:i/>
        </w:rPr>
        <w:t>et al.</w:t>
      </w:r>
      <w:r>
        <w:t xml:space="preserve"> 2013</w:t>
      </w:r>
      <w:commentRangeEnd w:id="39"/>
      <w:r w:rsidR="00A34AB7">
        <w:rPr>
          <w:rStyle w:val="CommentReference"/>
        </w:rPr>
        <w:commentReference w:id="39"/>
      </w:r>
      <w:r>
        <w:t xml:space="preserve">). Individuals are usually ringed in their first year of life, and so are of known age. They are then followed throughout their lives, and as they are non-migratory </w:t>
      </w:r>
      <w:proofErr w:type="spellStart"/>
      <w:r>
        <w:t>endemics</w:t>
      </w:r>
      <w:del w:id="40" w:author="David Richardson" w:date="2015-09-18T12:48:00Z">
        <w:r w:rsidDel="00A34AB7">
          <w:delText xml:space="preserve"> and are </w:delText>
        </w:r>
      </w:del>
      <w:r>
        <w:t>naturally</w:t>
      </w:r>
      <w:proofErr w:type="spellEnd"/>
      <w:r>
        <w:t xml:space="preserve"> confined to the island (</w:t>
      </w:r>
      <w:proofErr w:type="spellStart"/>
      <w:r>
        <w:t>Komdeur</w:t>
      </w:r>
      <w:proofErr w:type="spellEnd"/>
      <w:r>
        <w:t xml:space="preserve"> </w:t>
      </w:r>
      <w:r>
        <w:rPr>
          <w:i/>
        </w:rPr>
        <w:t>et al.</w:t>
      </w:r>
      <w:r>
        <w:t xml:space="preserve"> 2004), a biannual census of birds on Cousin during the main (June-August) and minor (December-February) breeding seasons </w:t>
      </w:r>
      <w:proofErr w:type="spellStart"/>
      <w:r>
        <w:t>gives</w:t>
      </w:r>
      <w:del w:id="41" w:author="David Richardson" w:date="2015-09-18T12:48:00Z">
        <w:r w:rsidDel="00A34AB7">
          <w:delText xml:space="preserve"> an </w:delText>
        </w:r>
      </w:del>
      <w:r>
        <w:t>accurate</w:t>
      </w:r>
      <w:proofErr w:type="spellEnd"/>
      <w:r>
        <w:t xml:space="preserve"> measure</w:t>
      </w:r>
      <w:ins w:id="42" w:author="David Richardson" w:date="2015-09-18T12:48:00Z">
        <w:r w:rsidR="00A34AB7">
          <w:t>s</w:t>
        </w:r>
      </w:ins>
      <w:r>
        <w:t xml:space="preserve"> of </w:t>
      </w:r>
      <w:del w:id="43" w:author="David Richardson" w:date="2015-09-18T12:48:00Z">
        <w:r w:rsidDel="00A34AB7">
          <w:delText>levels of</w:delText>
        </w:r>
      </w:del>
      <w:r>
        <w:t xml:space="preserve"> local density and individual survival rate (Barrett </w:t>
      </w:r>
      <w:r>
        <w:rPr>
          <w:i/>
        </w:rPr>
        <w:t>et al.</w:t>
      </w:r>
      <w:r>
        <w:t xml:space="preserve"> 2013). Full details of catching and census methods can be found in </w:t>
      </w:r>
      <w:proofErr w:type="spellStart"/>
      <w:r>
        <w:t>Brouwer</w:t>
      </w:r>
      <w:proofErr w:type="spellEnd"/>
      <w:r>
        <w:t xml:space="preserve"> </w:t>
      </w:r>
      <w:r>
        <w:rPr>
          <w:i/>
        </w:rPr>
        <w:t>et al.</w:t>
      </w:r>
      <w:r>
        <w:t xml:space="preserve"> (2012).</w:t>
      </w:r>
    </w:p>
    <w:p w14:paraId="5A0D06A7" w14:textId="77777777" w:rsidR="00A34AB7" w:rsidRDefault="00A34AB7">
      <w:pPr>
        <w:rPr>
          <w:ins w:id="44" w:author="David Richardson" w:date="2015-09-18T12:49:00Z"/>
        </w:rPr>
      </w:pPr>
    </w:p>
    <w:p w14:paraId="40C52AE8" w14:textId="77777777" w:rsidR="00A34AB7" w:rsidRDefault="00A34AB7">
      <w:ins w:id="45" w:author="David Richardson" w:date="2015-09-18T12:49:00Z">
        <w:r>
          <w:lastRenderedPageBreak/>
          <w:t xml:space="preserve">I think there should be more emphasis on the lack of migration meaning that unlike in most other studies our data on survival is </w:t>
        </w:r>
        <w:proofErr w:type="spellStart"/>
        <w:r>
          <w:t>unconfounded</w:t>
        </w:r>
        <w:proofErr w:type="spellEnd"/>
        <w:r>
          <w:t xml:space="preserve"> by dispersal. This is a key positive in the </w:t>
        </w:r>
        <w:proofErr w:type="spellStart"/>
        <w:r>
          <w:t>sw</w:t>
        </w:r>
      </w:ins>
      <w:proofErr w:type="spellEnd"/>
    </w:p>
    <w:p w14:paraId="670BD1E2" w14:textId="77777777" w:rsidR="00082704" w:rsidRDefault="005661A9">
      <w:r>
        <w:t xml:space="preserve">All territories are mapped during </w:t>
      </w:r>
      <w:proofErr w:type="spellStart"/>
      <w:r>
        <w:t>the</w:t>
      </w:r>
      <w:del w:id="46" w:author="David Richardson" w:date="2015-09-18T12:50:00Z">
        <w:r w:rsidDel="0030681E">
          <w:delText xml:space="preserve"> main and minor </w:delText>
        </w:r>
      </w:del>
      <w:r>
        <w:t>breeding</w:t>
      </w:r>
      <w:proofErr w:type="spellEnd"/>
      <w:r>
        <w:t xml:space="preserve"> seasons </w:t>
      </w:r>
      <w:ins w:id="47" w:author="David Richardson" w:date="2015-09-18T12:51:00Z">
        <w:r w:rsidR="0030681E">
          <w:t xml:space="preserve">using </w:t>
        </w:r>
      </w:ins>
      <w:del w:id="48" w:author="David Richardson" w:date="2015-09-18T12:51:00Z">
        <w:r w:rsidDel="0030681E">
          <w:delText>based</w:delText>
        </w:r>
      </w:del>
      <w:r>
        <w:t xml:space="preserve"> </w:t>
      </w:r>
      <w:del w:id="49" w:author="David Richardson" w:date="2015-09-18T12:51:00Z">
        <w:r w:rsidDel="0030681E">
          <w:delText xml:space="preserve">on </w:delText>
        </w:r>
      </w:del>
      <w:r>
        <w:t xml:space="preserve">detailed observational data of foraging and territorial </w:t>
      </w:r>
      <w:proofErr w:type="spellStart"/>
      <w:r>
        <w:t>defence</w:t>
      </w:r>
      <w:proofErr w:type="spellEnd"/>
      <w:r>
        <w:t xml:space="preserve"> </w:t>
      </w:r>
      <w:proofErr w:type="spellStart"/>
      <w:r>
        <w:t>behaviour</w:t>
      </w:r>
      <w:proofErr w:type="spellEnd"/>
      <w:r>
        <w:t xml:space="preserve">, and surveyed for territory quality (Richardson </w:t>
      </w:r>
      <w:r>
        <w:rPr>
          <w:i/>
        </w:rPr>
        <w:t>et al.</w:t>
      </w:r>
      <w:r>
        <w:t xml:space="preserve"> 2003). Territory quality is calculated based on territory size, foliage cover and insect abundance (</w:t>
      </w:r>
      <w:proofErr w:type="spellStart"/>
      <w:r>
        <w:t>Komdeur</w:t>
      </w:r>
      <w:proofErr w:type="spellEnd"/>
      <w:r>
        <w:t xml:space="preserve"> 1992) a</w:t>
      </w:r>
      <w:commentRangeStart w:id="50"/>
      <w:r>
        <w:t xml:space="preserve">nd averaged within territories (Hammers </w:t>
      </w:r>
      <w:r>
        <w:rPr>
          <w:i/>
        </w:rPr>
        <w:t>et al.</w:t>
      </w:r>
      <w:r>
        <w:t xml:space="preserve"> 2013). </w:t>
      </w:r>
      <w:commentRangeEnd w:id="50"/>
      <w:r w:rsidR="0030681E">
        <w:rPr>
          <w:rStyle w:val="CommentReference"/>
        </w:rPr>
        <w:commentReference w:id="50"/>
      </w:r>
      <w:r>
        <w:t>Cousin is</w:t>
      </w:r>
      <w:del w:id="51" w:author="David Richardson" w:date="2015-09-18T12:52:00Z">
        <w:r w:rsidDel="0030681E">
          <w:delText xml:space="preserve"> also</w:delText>
        </w:r>
      </w:del>
      <w:r>
        <w:t xml:space="preserve"> subject to intra- and inter-annual variation in rainfall and food availability, and such island-wide temporal variation may override the effects of absolute territory quality. As an estimate of </w:t>
      </w:r>
      <w:commentRangeStart w:id="52"/>
      <w:ins w:id="53" w:author="David Richardson" w:date="2015-09-18T12:52:00Z">
        <w:r w:rsidR="0030681E">
          <w:t xml:space="preserve">seasonal </w:t>
        </w:r>
      </w:ins>
      <w:r>
        <w:t>variation in food availability, we calculated an index of the number of insects across the entire island during each breeding season. This index represents the average number of insects found per unit leaf area over all surveys carried out on the island in a breeding season.</w:t>
      </w:r>
      <w:commentRangeEnd w:id="52"/>
      <w:r w:rsidR="000E6AD5">
        <w:rPr>
          <w:rStyle w:val="CommentReference"/>
        </w:rPr>
        <w:commentReference w:id="52"/>
      </w:r>
    </w:p>
    <w:p w14:paraId="4B7FAF81" w14:textId="77777777" w:rsidR="00082704" w:rsidRDefault="005661A9">
      <w:r>
        <w:t xml:space="preserve">Each time a bird is caught on Cousin </w:t>
      </w:r>
      <w:proofErr w:type="gramStart"/>
      <w:r>
        <w:t>body</w:t>
      </w:r>
      <w:proofErr w:type="gramEnd"/>
      <w:r>
        <w:t xml:space="preserve"> mass and tarsus length are measured</w:t>
      </w:r>
      <w:ins w:id="54" w:author="David Richardson" w:date="2015-09-18T12:53:00Z">
        <w:r w:rsidR="0030681E">
          <w:t xml:space="preserve"> (to what accuracy)</w:t>
        </w:r>
      </w:ins>
      <w:r>
        <w:t xml:space="preserve">, and age is assessed on the basis of eye </w:t>
      </w:r>
      <w:proofErr w:type="spellStart"/>
      <w:r>
        <w:t>colour</w:t>
      </w:r>
      <w:proofErr w:type="spellEnd"/>
      <w:r>
        <w:t xml:space="preserve"> and previous captures (Richardson </w:t>
      </w:r>
      <w:r>
        <w:rPr>
          <w:i/>
        </w:rPr>
        <w:t>et al.</w:t>
      </w:r>
      <w:r>
        <w:t xml:space="preserve"> 2003). A blood sample (ca 25 </w:t>
      </w:r>
      <m:oMath>
        <m:r>
          <m:rPr>
            <m:sty m:val="p"/>
          </m:rPr>
          <w:rPr>
            <w:rFonts w:ascii="Cambria Math" w:hAnsi="Cambria Math"/>
          </w:rPr>
          <m:t>μ</m:t>
        </m:r>
      </m:oMath>
      <w:r>
        <w:t xml:space="preserve">l) is taken from each bird via brachial venipuncture, and stored in 1 ml </w:t>
      </w:r>
      <w:ins w:id="55" w:author="David Richardson" w:date="2015-09-18T12:53:00Z">
        <w:r w:rsidR="0030681E">
          <w:t xml:space="preserve">of </w:t>
        </w:r>
      </w:ins>
      <w:r>
        <w:t>absolute ethanol in a 1.5 ml screw-cap microfuge tube at room temperature.</w:t>
      </w:r>
    </w:p>
    <w:p w14:paraId="7C7CD0FC" w14:textId="77777777" w:rsidR="00082704" w:rsidRDefault="005661A9">
      <w:pPr>
        <w:pStyle w:val="Heading5"/>
      </w:pPr>
      <w:bookmarkStart w:id="56" w:name="molecular-methods"/>
      <w:bookmarkEnd w:id="56"/>
      <w:r>
        <w:t>Molecular methods</w:t>
      </w:r>
    </w:p>
    <w:p w14:paraId="5B6A4DAE" w14:textId="77777777" w:rsidR="00082704" w:rsidRDefault="005661A9">
      <w:r>
        <w:t>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 </w:t>
      </w:r>
      <w:r>
        <w:rPr>
          <w:i/>
        </w:rPr>
        <w:t>et al.</w:t>
      </w:r>
      <w:r>
        <w:t xml:space="preserve"> (1998).</w:t>
      </w:r>
      <w:commentRangeStart w:id="57"/>
    </w:p>
    <w:p w14:paraId="1832E90D" w14:textId="77777777" w:rsidR="00082704" w:rsidRDefault="005661A9">
      <w:pPr>
        <w:rPr>
          <w:ins w:id="58" w:author="David Richardson" w:date="2015-09-18T13:01:00Z"/>
        </w:rPr>
      </w:pPr>
      <w:r>
        <w:t>Telomere lengths were measured from</w:t>
      </w:r>
      <w:del w:id="59" w:author="David Richardson" w:date="2015-09-18T12:59:00Z">
        <w:r w:rsidDel="0030681E">
          <w:delText xml:space="preserve"> </w:delText>
        </w:r>
      </w:del>
      <w:ins w:id="60" w:author="David Richardson" w:date="2015-09-18T12:58:00Z">
        <w:r w:rsidR="00C0236B">
          <w:t xml:space="preserve"> a total of </w:t>
        </w:r>
        <w:proofErr w:type="gramStart"/>
        <w:r w:rsidR="00C0236B">
          <w:t>xxx  samples</w:t>
        </w:r>
      </w:ins>
      <w:proofErr w:type="gramEnd"/>
      <w:ins w:id="61" w:author="David Richardson" w:date="2015-09-18T13:08:00Z">
        <w:r w:rsidR="00C0236B">
          <w:t>.</w:t>
        </w:r>
      </w:ins>
      <w:ins w:id="62" w:author="David Richardson" w:date="2015-09-18T12:58:00Z">
        <w:r w:rsidR="0030681E">
          <w:t xml:space="preserve">  Of these </w:t>
        </w:r>
      </w:ins>
      <w:r>
        <w:t>327 samples</w:t>
      </w:r>
      <w:ins w:id="63" w:author="David Richardson" w:date="2015-09-18T12:58:00Z">
        <w:r w:rsidR="0030681E">
          <w:t xml:space="preserve"> were </w:t>
        </w:r>
      </w:ins>
      <w:r>
        <w:t xml:space="preserve"> </w:t>
      </w:r>
      <w:del w:id="64" w:author="David Richardson" w:date="2015-09-18T12:59:00Z">
        <w:r w:rsidDel="0030681E">
          <w:delText xml:space="preserve">taken </w:delText>
        </w:r>
      </w:del>
      <w:proofErr w:type="spellStart"/>
      <w:r>
        <w:t>cros</w:t>
      </w:r>
      <w:del w:id="65" w:author="David Richardson" w:date="2015-09-18T12:59:00Z">
        <w:r w:rsidDel="0030681E">
          <w:delText>s-s</w:delText>
        </w:r>
      </w:del>
      <w:r>
        <w:t>ectional</w:t>
      </w:r>
      <w:proofErr w:type="spellEnd"/>
      <w:ins w:id="66" w:author="David Richardson" w:date="2015-09-18T12:59:00Z">
        <w:r w:rsidR="0030681E">
          <w:t xml:space="preserve"> samples</w:t>
        </w:r>
      </w:ins>
      <w:del w:id="67" w:author="David Richardson" w:date="2015-09-18T12:59:00Z">
        <w:r w:rsidDel="0030681E">
          <w:delText>ly</w:delText>
        </w:r>
      </w:del>
      <w:r>
        <w:t xml:space="preserve"> from birds aged less than twelve months, between 1995 and 2012.</w:t>
      </w:r>
      <w:ins w:id="68" w:author="David Richardson" w:date="2015-09-18T12:59:00Z">
        <w:r w:rsidR="0030681E">
          <w:t xml:space="preserve">; </w:t>
        </w:r>
      </w:ins>
      <w:del w:id="69" w:author="David Richardson" w:date="2015-09-18T12:59:00Z">
        <w:r w:rsidDel="0030681E">
          <w:delText xml:space="preserve"> Of these birds, </w:delText>
        </w:r>
      </w:del>
      <w:r>
        <w:t xml:space="preserve">81 were nestlings </w:t>
      </w:r>
      <w:commentRangeEnd w:id="57"/>
      <w:r w:rsidR="0030681E">
        <w:rPr>
          <w:rStyle w:val="CommentReference"/>
        </w:rPr>
        <w:commentReference w:id="57"/>
      </w:r>
      <w:r>
        <w:t>less than two months old (chicks), 118 were aged between two and six months (fledglings), and 128 were aged seven to twelve months (</w:t>
      </w:r>
      <w:proofErr w:type="spellStart"/>
      <w:r>
        <w:t>subadults</w:t>
      </w:r>
      <w:proofErr w:type="spellEnd"/>
      <w:r>
        <w:t xml:space="preserve">). </w:t>
      </w:r>
      <w:ins w:id="70" w:author="David Richardson" w:date="2015-09-18T12:57:00Z">
        <w:r w:rsidR="0030681E">
          <w:t>In addition</w:t>
        </w:r>
      </w:ins>
      <w:ins w:id="71" w:author="David Richardson" w:date="2015-09-18T13:01:00Z">
        <w:r w:rsidR="000E6AD5">
          <w:t>,</w:t>
        </w:r>
      </w:ins>
      <w:ins w:id="72" w:author="David Richardson" w:date="2015-09-18T12:57:00Z">
        <w:r w:rsidR="0030681E">
          <w:t xml:space="preserve"> f</w:t>
        </w:r>
      </w:ins>
      <w:del w:id="73" w:author="David Richardson" w:date="2015-09-18T12:57:00Z">
        <w:r w:rsidDel="0030681E">
          <w:delText>F</w:delText>
        </w:r>
      </w:del>
      <w:r>
        <w:t xml:space="preserve">or a subset of first-year birds (n = 83 individuals) we had longitudinal data, with samples from individuals caught both in their first year and then again within two years. We measured absolute telomere quantity per diploid genome for all samples using a quantitative PCR (qPCR) assay (full details in Barrett </w:t>
      </w:r>
      <w:r>
        <w:rPr>
          <w:i/>
        </w:rPr>
        <w:t>et al.</w:t>
      </w:r>
      <w:r>
        <w:t xml:space="preserve"> 2012).</w:t>
      </w:r>
    </w:p>
    <w:p w14:paraId="74234D38" w14:textId="77777777" w:rsidR="000E6AD5" w:rsidRDefault="000E6AD5"/>
    <w:p w14:paraId="095651B6" w14:textId="77777777" w:rsidR="00082704" w:rsidRDefault="005661A9">
      <w:pPr>
        <w:pStyle w:val="Heading5"/>
      </w:pPr>
      <w:bookmarkStart w:id="74" w:name="statistical-analyses"/>
      <w:bookmarkEnd w:id="74"/>
      <w:r>
        <w:t>Statistical analyses</w:t>
      </w:r>
    </w:p>
    <w:p w14:paraId="4F896A0A" w14:textId="77777777" w:rsidR="00082704" w:rsidRDefault="005661A9">
      <w:r>
        <w:t>We performed all analyses using R version 3.0.1 (R Development Core Team 2011). Our sampling regime covers 17 years, and temporal variation in rainfall and food availability on Cousin over this period is expected to result in variation in a range of social and environmental variables (</w:t>
      </w:r>
      <w:proofErr w:type="spellStart"/>
      <w:r>
        <w:t>Brouwer</w:t>
      </w:r>
      <w:proofErr w:type="spellEnd"/>
      <w:r>
        <w:t xml:space="preserve"> </w:t>
      </w:r>
      <w:r>
        <w:rPr>
          <w:i/>
        </w:rPr>
        <w:t>et al.</w:t>
      </w:r>
      <w:r>
        <w:t xml:space="preserve"> 2012). This makes it difficult to disentangle how </w:t>
      </w:r>
      <w:r>
        <w:lastRenderedPageBreak/>
        <w:t xml:space="preserve">spatial and temporal processes differentially affect early-life telomere dynamics. To get around this, we separately </w:t>
      </w:r>
      <w:proofErr w:type="spellStart"/>
      <w:r>
        <w:t>analysed</w:t>
      </w:r>
      <w:proofErr w:type="spellEnd"/>
      <w:r>
        <w:t xml:space="preserve"> how variation in early life conditions among and within breeding seasons was related to variation in early life telomere length.</w:t>
      </w:r>
    </w:p>
    <w:p w14:paraId="65B5E0F1" w14:textId="77777777" w:rsidR="00082704" w:rsidRDefault="005661A9">
      <w:r>
        <w:t xml:space="preserve">First, to </w:t>
      </w:r>
      <w:proofErr w:type="spellStart"/>
      <w:r>
        <w:t>analyse</w:t>
      </w:r>
      <w:proofErr w:type="spellEnd"/>
      <w:r>
        <w:t xml:space="preserve"> whether temporal variation in food availability drives population-level variation in telomere dynamics, we calculated average telomere length among all birds born in a given breeding season (i.e. a cohort). We tested for a difference in telomere length among cohorts using a one-way ANOVA, and then used linear regression to test whether variation in mean telomere length among cohorts is explained by temporal variation in insect abundance.</w:t>
      </w:r>
    </w:p>
    <w:p w14:paraId="0D835931" w14:textId="77777777" w:rsidR="00082704" w:rsidRDefault="005661A9">
      <w:r>
        <w:t xml:space="preserve">We then tested </w:t>
      </w:r>
      <w:proofErr w:type="spellStart"/>
      <w:r>
        <w:t>tested</w:t>
      </w:r>
      <w:proofErr w:type="spellEnd"/>
      <w:r>
        <w:t xml:space="preserve"> how spatially varying early-life environmental and social conditions influence telomere length within cohorts using linear models. For these analyses, both response and explanatory variables were </w:t>
      </w:r>
      <w:proofErr w:type="spellStart"/>
      <w:r>
        <w:t>standardised</w:t>
      </w:r>
      <w:proofErr w:type="spellEnd"/>
      <w:r>
        <w:t xml:space="preserve"> by mean-centering within cohorts, thus controlling for any</w:t>
      </w:r>
      <w:ins w:id="75" w:author="David Richardson" w:date="2015-09-18T13:10:00Z">
        <w:r w:rsidR="00C0236B">
          <w:t xml:space="preserve"> between cohort</w:t>
        </w:r>
      </w:ins>
      <w:r>
        <w:t xml:space="preserve"> temporal variation in telomere length and the social and ecological environment. As explanatory variables we included tarsus length, sex, territory </w:t>
      </w:r>
      <w:commentRangeStart w:id="76"/>
      <w:r>
        <w:t xml:space="preserve">quality and the number of helping and non-helping subordinates present in the natal territory. </w:t>
      </w:r>
      <w:commentRangeEnd w:id="76"/>
      <w:r w:rsidR="00EA6991">
        <w:rPr>
          <w:rStyle w:val="CommentReference"/>
        </w:rPr>
        <w:commentReference w:id="76"/>
      </w:r>
      <w:r>
        <w:t xml:space="preserve">We used model averaging to assess how these variables shape telomere length and dynamics in early life. We created a full model containing all of the above terms, and a top model set was then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Anderson &amp; </w:t>
      </w:r>
      <w:proofErr w:type="spellStart"/>
      <w:r>
        <w:t>Huyvaert</w:t>
      </w:r>
      <w:proofErr w:type="spellEnd"/>
      <w:r>
        <w:t xml:space="preserve"> 2011). We report model averaged coefficients, confidence intervals, and 'relative importance', which reflects the relative weights of each predictor variable across the top model set. Model averaging was carried out using the </w:t>
      </w:r>
      <w:proofErr w:type="spellStart"/>
      <w:r>
        <w:t>MuMIn</w:t>
      </w:r>
      <w:proofErr w:type="spellEnd"/>
      <w:r>
        <w:t xml:space="preserve"> package (version 1.10.5) in R (</w:t>
      </w:r>
      <w:proofErr w:type="spellStart"/>
      <w:r>
        <w:t>Bartoń</w:t>
      </w:r>
      <w:proofErr w:type="spellEnd"/>
      <w:r>
        <w:t xml:space="preserve"> 2012).</w:t>
      </w:r>
    </w:p>
    <w:p w14:paraId="030165E6" w14:textId="77777777" w:rsidR="00082704" w:rsidRDefault="005661A9">
      <w:r>
        <w:t xml:space="preserve">For </w:t>
      </w:r>
      <w:del w:id="77" w:author="David Richardson" w:date="2015-09-18T13:14:00Z">
        <w:r w:rsidDel="000C400A">
          <w:delText>the</w:delText>
        </w:r>
      </w:del>
      <w:r>
        <w:t xml:space="preserve">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w:t>
      </w:r>
      <w:proofErr w:type="spellStart"/>
      <w:r>
        <w:t>Verhulst</w:t>
      </w:r>
      <w:proofErr w:type="spellEnd"/>
      <w:r>
        <w:t xml:space="preserve"> </w:t>
      </w:r>
      <w:r>
        <w:rPr>
          <w:i/>
        </w:rPr>
        <w:t>et al.</w:t>
      </w:r>
      <w:r>
        <w:t xml:space="preserve"> (2013). Using this dataset we repeated the analyses of among and within cohort telomere dynamics, replacing telomere length with telomere loss as the response variable.</w:t>
      </w:r>
    </w:p>
    <w:p w14:paraId="67AEEBC3" w14:textId="77777777" w:rsidR="00082704" w:rsidRDefault="005661A9">
      <w:pPr>
        <w:rPr>
          <w:ins w:id="78" w:author="David Richardson" w:date="2015-09-18T13:19:00Z"/>
        </w:rPr>
      </w:pPr>
      <w:r>
        <w:t xml:space="preserve">Finally, we </w:t>
      </w:r>
      <w:proofErr w:type="spellStart"/>
      <w:r>
        <w:t>analysed</w:t>
      </w:r>
      <w:proofErr w:type="spellEnd"/>
      <w:r>
        <w:t xml:space="preserve"> the effects of telomere dynamics on survival, again by looking at variation both within and among cohorts. First, we tested the prediction that cohort-level telomere dynamics are associated with survival by comparing the mean telomere length and </w:t>
      </w:r>
      <w:ins w:id="79" w:author="David Richardson" w:date="2015-09-18T13:17:00Z">
        <w:r w:rsidR="000C400A">
          <w:t xml:space="preserve">rate of </w:t>
        </w:r>
      </w:ins>
      <w:r>
        <w:t>loss of each cohort with the mean lifespan of all individuals, using linear regression. For this analysis we excluded any recent breeding seasons where &gt;10% of individuals in a cohort were still alive. We then used parametric survival analysis,</w:t>
      </w:r>
      <w:ins w:id="80" w:author="David Richardson" w:date="2015-09-18T13:17:00Z">
        <w:r w:rsidR="000C400A">
          <w:t xml:space="preserve"> </w:t>
        </w:r>
      </w:ins>
      <w:r>
        <w:t xml:space="preserve">implemented in the </w:t>
      </w:r>
      <w:proofErr w:type="spellStart"/>
      <w:r>
        <w:t>FlexSurv</w:t>
      </w:r>
      <w:proofErr w:type="spellEnd"/>
      <w:r>
        <w:t xml:space="preserve"> package in R, to test whether individual-level telomere length and</w:t>
      </w:r>
      <w:ins w:id="81" w:author="David Richardson" w:date="2015-09-18T13:17:00Z">
        <w:r w:rsidR="000C400A">
          <w:t xml:space="preserve"> rate of</w:t>
        </w:r>
      </w:ins>
      <w:r>
        <w:t xml:space="preserve"> loss were related to </w:t>
      </w:r>
      <w:proofErr w:type="spellStart"/>
      <w:r>
        <w:t>to</w:t>
      </w:r>
      <w:proofErr w:type="spellEnd"/>
      <w:r>
        <w:t xml:space="preserve"> survival. Again, we mean-</w:t>
      </w:r>
      <w:proofErr w:type="spellStart"/>
      <w:r>
        <w:t>centred</w:t>
      </w:r>
      <w:proofErr w:type="spellEnd"/>
      <w:r>
        <w:t xml:space="preserve"> variables within cohorts to eliminate</w:t>
      </w:r>
      <w:ins w:id="82" w:author="David Richardson" w:date="2015-09-18T13:18:00Z">
        <w:r w:rsidR="000C400A">
          <w:t xml:space="preserve"> between season</w:t>
        </w:r>
      </w:ins>
      <w:r>
        <w:t xml:space="preserve"> temporal variation in telomeres and survival. The survival time distribution was chosen by comparing the fit of a range of distributions (exponential, Weibull, log-normal, gamma, </w:t>
      </w:r>
      <w:proofErr w:type="spellStart"/>
      <w:r>
        <w:t>gompertz</w:t>
      </w:r>
      <w:proofErr w:type="spellEnd"/>
      <w:r>
        <w:t xml:space="preserve">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w:t>
      </w:r>
      <w:r>
        <w:lastRenderedPageBreak/>
        <w:t>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14:paraId="3C97956C" w14:textId="77777777" w:rsidR="000C400A" w:rsidRDefault="000C400A"/>
    <w:p w14:paraId="1E4C2B33" w14:textId="77777777" w:rsidR="00082704" w:rsidRDefault="005661A9">
      <w:pPr>
        <w:pStyle w:val="Heading3"/>
      </w:pPr>
      <w:bookmarkStart w:id="83" w:name="results"/>
      <w:bookmarkEnd w:id="83"/>
      <w:r>
        <w:t>Results</w:t>
      </w:r>
    </w:p>
    <w:p w14:paraId="6B220AA2" w14:textId="77777777" w:rsidR="00082704" w:rsidRDefault="005661A9">
      <w:pPr>
        <w:pStyle w:val="Heading5"/>
      </w:pPr>
      <w:bookmarkStart w:id="84" w:name="early-life-telomere-length-and-age"/>
      <w:bookmarkEnd w:id="84"/>
      <w:r>
        <w:t>Early-life telomere length and age</w:t>
      </w:r>
    </w:p>
    <w:p w14:paraId="13FED128" w14:textId="77777777" w:rsidR="00082704" w:rsidRDefault="005661A9">
      <w:pPr>
        <w:rPr>
          <w:ins w:id="85" w:author="David Richardson" w:date="2015-09-18T13:28:00Z"/>
        </w:rPr>
      </w:pPr>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is lower than the mean for one year-old birds based on cross-sectional data (5.46 </w:t>
      </w:r>
      <m:oMath>
        <m:r>
          <m:rPr>
            <m:sty m:val="p"/>
          </m:rPr>
          <w:rPr>
            <w:rFonts w:ascii="Cambria Math" w:hAnsi="Cambria Math"/>
          </w:rPr>
          <m:t>±</m:t>
        </m:r>
      </m:oMath>
      <w:r>
        <w:t xml:space="preserve"> 0.15 kb). However, when we considered age classes</w:t>
      </w:r>
      <w:ins w:id="86" w:author="David Richardson" w:date="2015-09-18T13:25:00Z">
        <w:r w:rsidR="006E2A58">
          <w:t xml:space="preserve"> within the first year of life</w:t>
        </w:r>
      </w:ins>
      <w:r>
        <w:t xml:space="preserve"> separately, we found substantial age-related variation in telomere length</w:t>
      </w:r>
      <w:del w:id="87" w:author="David Richardson" w:date="2015-09-18T13:26:00Z">
        <w:r w:rsidDel="006E2A58">
          <w:delText xml:space="preserve"> within the first year of life</w:delText>
        </w:r>
      </w:del>
      <w:r>
        <w:t xml:space="preserve"> (F = 8.84; </w:t>
      </w:r>
      <w:r>
        <w:rPr>
          <w:i/>
        </w:rPr>
        <w:t>P</w:t>
      </w:r>
      <w:r>
        <w:t xml:space="preserve"> </w:t>
      </w:r>
      <w:del w:id="88" w:author="David Richardson" w:date="2015-09-18T13:24:00Z">
        <w:r w:rsidDel="006E2A58">
          <w:delText>=</w:delText>
        </w:r>
      </w:del>
      <w:r>
        <w:t xml:space="preserve"> &lt; 0.01). Chicks had longer telomeres than any other age group, but there was an apparent increase in average telomere length from the fledgling to </w:t>
      </w:r>
      <w:proofErr w:type="spellStart"/>
      <w:r>
        <w:t>subadult</w:t>
      </w:r>
      <w:proofErr w:type="spellEnd"/>
      <w:r>
        <w:t xml:space="preserve"> stages</w:t>
      </w:r>
      <w:ins w:id="89" w:author="David Richardson" w:date="2015-09-18T13:26:00Z">
        <w:r w:rsidR="006E2A58">
          <w:t xml:space="preserve"> s</w:t>
        </w:r>
        <w:commentRangeStart w:id="90"/>
        <w:r w:rsidR="006E2A58">
          <w:t xml:space="preserve">panning the point </w:t>
        </w:r>
        <w:proofErr w:type="gramStart"/>
        <w:r w:rsidR="006E2A58">
          <w:t>at  which</w:t>
        </w:r>
        <w:proofErr w:type="gramEnd"/>
        <w:r w:rsidR="006E2A58">
          <w:t xml:space="preserve"> the individuals become independent from </w:t>
        </w:r>
      </w:ins>
      <w:ins w:id="91" w:author="David Richardson" w:date="2015-09-18T13:27:00Z">
        <w:r w:rsidR="006E2A58">
          <w:t>their</w:t>
        </w:r>
      </w:ins>
      <w:ins w:id="92" w:author="David Richardson" w:date="2015-09-18T13:26:00Z">
        <w:r w:rsidR="006E2A58">
          <w:t xml:space="preserve"> </w:t>
        </w:r>
      </w:ins>
      <w:ins w:id="93" w:author="David Richardson" w:date="2015-09-18T13:27:00Z">
        <w:r w:rsidR="006E2A58">
          <w:t>parents</w:t>
        </w:r>
      </w:ins>
      <w:r>
        <w:t xml:space="preserve"> </w:t>
      </w:r>
      <w:commentRangeEnd w:id="90"/>
      <w:r w:rsidR="006E2A58">
        <w:rPr>
          <w:rStyle w:val="CommentReference"/>
        </w:rPr>
        <w:commentReference w:id="90"/>
      </w:r>
      <w:r>
        <w:t xml:space="preserve">(Fig. 1A). However, a longitudinal analysis of telomere loss showed that chicks, fledglings and </w:t>
      </w:r>
      <w:proofErr w:type="spellStart"/>
      <w:r>
        <w:t>subadults</w:t>
      </w:r>
      <w:proofErr w:type="spellEnd"/>
      <w:r>
        <w:t xml:space="preserve"> all lost telomeres early in life, but that there was no difference in the rate of telomere loss among age classes (F = 0.35; </w:t>
      </w:r>
      <w:r>
        <w:rPr>
          <w:i/>
        </w:rPr>
        <w:t>P</w:t>
      </w:r>
      <w:r>
        <w:t xml:space="preserve"> = 0.71; Fig. 1B). This suggests that the apparent increase in telomere length between fledglings and </w:t>
      </w:r>
      <w:proofErr w:type="spellStart"/>
      <w:r>
        <w:t>subadults</w:t>
      </w:r>
      <w:proofErr w:type="spellEnd"/>
      <w:r>
        <w:t xml:space="preserve"> in the cross-sectional data was a result of the sampling</w:t>
      </w:r>
      <w:ins w:id="94" w:author="David Richardson" w:date="2015-09-18T13:28:00Z">
        <w:r w:rsidR="006E2A58">
          <w:t xml:space="preserve"> and selective mortality</w:t>
        </w:r>
      </w:ins>
      <w:r>
        <w:t>, rather than telomere elongation.</w:t>
      </w:r>
    </w:p>
    <w:p w14:paraId="31AA9904" w14:textId="77777777" w:rsidR="006E2A58" w:rsidRDefault="006E2A58"/>
    <w:p w14:paraId="78BCEBBE" w14:textId="77777777" w:rsidR="00082704" w:rsidRDefault="005661A9">
      <w:pPr>
        <w:pStyle w:val="Heading5"/>
      </w:pPr>
      <w:bookmarkStart w:id="95" w:name="temporal-variation-in-early-life-telomer"/>
      <w:bookmarkEnd w:id="95"/>
      <w:r>
        <w:t>Temporal variation in early life telomere dynamics</w:t>
      </w:r>
    </w:p>
    <w:p w14:paraId="02ACC832" w14:textId="77777777" w:rsidR="00082704" w:rsidRDefault="005661A9">
      <w:r>
        <w:t xml:space="preserve">Early-life telomere length varied significantly among breeding seasons (one-way ANOVA, F = 2.22; </w:t>
      </w:r>
      <w:r>
        <w:rPr>
          <w:i/>
        </w:rPr>
        <w:t>P</w:t>
      </w:r>
      <w:r>
        <w:t xml:space="preserve"> </w:t>
      </w:r>
      <w:del w:id="96" w:author="David Richardson" w:date="2015-09-18T13:49:00Z">
        <w:r w:rsidDel="00FB1DD6">
          <w:delText xml:space="preserve">= </w:delText>
        </w:r>
      </w:del>
      <w:r>
        <w:t xml:space="preserve">&lt; 0.001), and </w:t>
      </w:r>
      <w:del w:id="97" w:author="David Richardson" w:date="2015-09-18T13:49:00Z">
        <w:r w:rsidDel="00FB1DD6">
          <w:delText xml:space="preserve">this variation in average telomere length over breeding seasons </w:delText>
        </w:r>
      </w:del>
      <w:r>
        <w:t>was positively related to island-wide food availability (linear regression, R</w:t>
      </w:r>
      <w:r>
        <w:rPr>
          <w:vertAlign w:val="superscript"/>
        </w:rPr>
        <w:t>2</w:t>
      </w:r>
      <w:r>
        <w:t xml:space="preserve"> = 0.40; F = 9.39; </w:t>
      </w:r>
      <w:r>
        <w:rPr>
          <w:i/>
        </w:rPr>
        <w:t>P</w:t>
      </w:r>
      <w:r>
        <w:t xml:space="preserve"> = 0.008; Fig. 2A). </w:t>
      </w:r>
      <w:commentRangeStart w:id="98"/>
      <w:r>
        <w:t xml:space="preserve">Running the regression of cohort-level telomere length and food availability separately </w:t>
      </w:r>
      <w:commentRangeEnd w:id="98"/>
      <w:r w:rsidR="00FB1DD6">
        <w:rPr>
          <w:rStyle w:val="CommentReference"/>
        </w:rPr>
        <w:commentReference w:id="98"/>
      </w:r>
      <w:r>
        <w:t>for each age class revealed positive but non-significant relationships in fledglings (R</w:t>
      </w:r>
      <w:r>
        <w:rPr>
          <w:vertAlign w:val="superscript"/>
        </w:rPr>
        <w:t>2</w:t>
      </w:r>
      <w:r>
        <w:t xml:space="preserve"> = 0.33; F = 4.41; </w:t>
      </w:r>
      <w:r>
        <w:rPr>
          <w:i/>
        </w:rPr>
        <w:t>P</w:t>
      </w:r>
      <w:r>
        <w:t xml:space="preserve"> = 0.065) and </w:t>
      </w:r>
      <w:proofErr w:type="spellStart"/>
      <w:r>
        <w:t>subadults</w:t>
      </w:r>
      <w:proofErr w:type="spellEnd"/>
      <w:r>
        <w:t xml:space="preserve"> (R</w:t>
      </w:r>
      <w:r>
        <w:rPr>
          <w:vertAlign w:val="superscript"/>
        </w:rPr>
        <w:t>2</w:t>
      </w:r>
      <w:r>
        <w:t xml:space="preserve"> = 0.20; F = 2.47; </w:t>
      </w:r>
      <w:r>
        <w:rPr>
          <w:i/>
        </w:rPr>
        <w:t>P</w:t>
      </w:r>
      <w:r>
        <w:t xml:space="preserve"> = 0.147), but a non-significant </w:t>
      </w:r>
      <w:r>
        <w:rPr>
          <w:i/>
        </w:rPr>
        <w:t>negative</w:t>
      </w:r>
      <w:r>
        <w:t xml:space="preserve"> relationship in chicks (R</w:t>
      </w:r>
      <w:r>
        <w:rPr>
          <w:vertAlign w:val="superscript"/>
        </w:rPr>
        <w:t>2</w:t>
      </w:r>
      <w:r>
        <w:t xml:space="preserve"> = 0.52; F = 3.31; </w:t>
      </w:r>
      <w:r>
        <w:rPr>
          <w:i/>
        </w:rPr>
        <w:t>P</w:t>
      </w:r>
      <w:r>
        <w:t xml:space="preserve"> = 0.167).</w:t>
      </w:r>
    </w:p>
    <w:p w14:paraId="3988D67E" w14:textId="77777777" w:rsidR="00082704" w:rsidRDefault="005661A9">
      <w:pPr>
        <w:rPr>
          <w:ins w:id="99" w:author="David Richardson" w:date="2015-09-18T14:24:00Z"/>
        </w:rPr>
      </w:pPr>
      <w:commentRangeStart w:id="100"/>
      <w:r>
        <w:t xml:space="preserve">The rate of telomere shortening in </w:t>
      </w:r>
      <w:commentRangeStart w:id="101"/>
      <w:r>
        <w:t>early life</w:t>
      </w:r>
      <w:ins w:id="102" w:author="David Richardson" w:date="2015-09-18T14:22:00Z">
        <w:r w:rsidR="00014DF7">
          <w:t xml:space="preserve"> (measured </w:t>
        </w:r>
        <w:proofErr w:type="spellStart"/>
        <w:r w:rsidR="00014DF7">
          <w:t>throught</w:t>
        </w:r>
        <w:proofErr w:type="spellEnd"/>
        <w:r w:rsidR="00014DF7">
          <w:t xml:space="preserve"> he smaller subset of longitudinal samples)</w:t>
        </w:r>
      </w:ins>
      <w:r>
        <w:t xml:space="preserve"> </w:t>
      </w:r>
      <w:commentRangeEnd w:id="101"/>
      <w:r w:rsidR="00014DF7">
        <w:rPr>
          <w:rStyle w:val="CommentReference"/>
        </w:rPr>
        <w:commentReference w:id="101"/>
      </w:r>
      <w:r>
        <w:t xml:space="preserve">did not vary significantly among breeding seasons (F = 0.94; </w:t>
      </w:r>
      <w:r>
        <w:rPr>
          <w:i/>
        </w:rPr>
        <w:t>P</w:t>
      </w:r>
      <w:r>
        <w:t xml:space="preserve"> = 0.53); however, what variation there was in rates of telomere shortening could be explained by temporal variation in food availability (R</w:t>
      </w:r>
      <w:r>
        <w:rPr>
          <w:vertAlign w:val="superscript"/>
        </w:rPr>
        <w:t>2</w:t>
      </w:r>
      <w:r>
        <w:t xml:space="preserve"> = 0.30; F = 5.09; </w:t>
      </w:r>
      <w:r>
        <w:rPr>
          <w:i/>
        </w:rPr>
        <w:t>P</w:t>
      </w:r>
      <w:r>
        <w:t xml:space="preserve"> = 0.04). </w:t>
      </w:r>
      <w:commentRangeEnd w:id="100"/>
      <w:r w:rsidR="00014DF7">
        <w:rPr>
          <w:rStyle w:val="CommentReference"/>
        </w:rPr>
        <w:commentReference w:id="100"/>
      </w:r>
      <w:r>
        <w:t>This pattern corresponded with the cross-sectional data: individuals born in seasons with low food availability lost telomeres, on average, at a faster rate than those born in years with high food availability (Fig. 2B). Unfortunately our limited sample size within the longitudinal dataset precluded us from running this analysis separately for each age class.</w:t>
      </w:r>
    </w:p>
    <w:p w14:paraId="51997FAF" w14:textId="77777777" w:rsidR="00014DF7" w:rsidRDefault="00014DF7">
      <w:pPr>
        <w:rPr>
          <w:ins w:id="103" w:author="David Richardson" w:date="2015-09-18T14:24:00Z"/>
        </w:rPr>
      </w:pPr>
    </w:p>
    <w:p w14:paraId="08C43A3D" w14:textId="77777777" w:rsidR="00014DF7" w:rsidRDefault="00014DF7">
      <w:ins w:id="104" w:author="David Richardson" w:date="2015-09-18T14:24:00Z">
        <w:r>
          <w:t>What happens if you restrict these analysis to just summer seasons …not winter?</w:t>
        </w:r>
      </w:ins>
      <w:ins w:id="105" w:author="David Richardson" w:date="2015-09-18T14:25:00Z">
        <w:r>
          <w:t xml:space="preserve">  </w:t>
        </w:r>
      </w:ins>
    </w:p>
    <w:p w14:paraId="6AFAEB95" w14:textId="77777777" w:rsidR="00082704" w:rsidRDefault="005661A9">
      <w:pPr>
        <w:pStyle w:val="Heading5"/>
      </w:pPr>
      <w:bookmarkStart w:id="106" w:name="spatial-variation-in-early-life-telomere"/>
      <w:bookmarkEnd w:id="106"/>
      <w:r>
        <w:lastRenderedPageBreak/>
        <w:t>Spatial variation in early life telomere dynamics</w:t>
      </w:r>
    </w:p>
    <w:p w14:paraId="372CA086" w14:textId="77777777" w:rsidR="00082704" w:rsidRDefault="005661A9">
      <w:r>
        <w:t>The top model explaining within-season variation in chick telomere length contained tarsus length and the number of helpers present in the natal territory (Table S1), and this model was a much better fit than the null model (</w:t>
      </w:r>
      <m:oMath>
        <m:r>
          <m:rPr>
            <m:sty m:val="p"/>
          </m:rPr>
          <w:rPr>
            <w:rFonts w:ascii="Cambria Math" w:hAnsi="Cambria Math"/>
          </w:rPr>
          <m:t>Δ</m:t>
        </m:r>
      </m:oMath>
      <w:r>
        <w:t>AICc = 10.65). Both tarsus length and the number of helpers had high relative impo</w:t>
      </w:r>
      <w:proofErr w:type="spellStart"/>
      <w:r>
        <w:t>rtance</w:t>
      </w:r>
      <w:proofErr w:type="spellEnd"/>
      <w:r>
        <w:t xml:space="preserve"> in the top model set (Fig. 3A), and the model containing these variables explained a reasonable amount of variation in telomere length (R</w:t>
      </w:r>
      <w:r>
        <w:rPr>
          <w:vertAlign w:val="superscript"/>
        </w:rPr>
        <w:t>2</w:t>
      </w:r>
      <w:r>
        <w:t xml:space="preserve"> = 0.24). </w:t>
      </w:r>
      <w:commentRangeStart w:id="107"/>
      <w:r>
        <w:t xml:space="preserve">Telomere length was positively related to the number of helpers (Fig. 3B), and negatively related to </w:t>
      </w:r>
      <w:proofErr w:type="spellStart"/>
      <w:r>
        <w:t>tarus</w:t>
      </w:r>
      <w:proofErr w:type="spellEnd"/>
      <w:r>
        <w:t xml:space="preserve"> length (Fig. 3C).</w:t>
      </w:r>
      <w:commentRangeEnd w:id="107"/>
      <w:r w:rsidR="00014DF7">
        <w:rPr>
          <w:rStyle w:val="CommentReference"/>
        </w:rPr>
        <w:commentReference w:id="107"/>
      </w:r>
    </w:p>
    <w:p w14:paraId="46171603" w14:textId="77777777" w:rsidR="00082704" w:rsidRDefault="005661A9">
      <w:r>
        <w:t xml:space="preserve">For fledglings, the null model was the top model explaining early-life telomere length (Table S1). None of the explanatory terms had high importance in the top model set, and confidence intervals of all estimates were close to zero (Fig. 4A), suggesting that none of the variables </w:t>
      </w:r>
      <w:proofErr w:type="spellStart"/>
      <w:r>
        <w:t>analysed</w:t>
      </w:r>
      <w:proofErr w:type="spellEnd"/>
      <w:r>
        <w:t xml:space="preserve"> had a significant effect on fledgling telomere length. For </w:t>
      </w:r>
      <w:proofErr w:type="spellStart"/>
      <w:r>
        <w:t>subadults</w:t>
      </w:r>
      <w:proofErr w:type="spellEnd"/>
      <w:r>
        <w:t xml:space="preserve">, the top model contained territory quality (Table S1), which was negatively related to </w:t>
      </w:r>
      <w:proofErr w:type="spellStart"/>
      <w:r>
        <w:t>subadult</w:t>
      </w:r>
      <w:proofErr w:type="spellEnd"/>
      <w:r>
        <w:t xml:space="preserve"> telomere length (Fig. 4B). However, territory quality explained a tiny amount of variation in </w:t>
      </w:r>
      <w:proofErr w:type="spellStart"/>
      <w:r>
        <w:t>subadult</w:t>
      </w:r>
      <w:proofErr w:type="spellEnd"/>
      <w:r>
        <w:t xml:space="preserve"> telomere length (R</w:t>
      </w:r>
      <w:r>
        <w:rPr>
          <w:vertAlign w:val="superscript"/>
        </w:rPr>
        <w:t>2</w:t>
      </w:r>
      <w:r>
        <w:t xml:space="preserve"> = 0.03), and there was only a small difference in AIC between the model containing territory quality and the null model (</w:t>
      </w:r>
      <m:oMath>
        <m:r>
          <m:rPr>
            <m:sty m:val="p"/>
          </m:rPr>
          <w:rPr>
            <w:rFonts w:ascii="Cambria Math" w:hAnsi="Cambria Math"/>
          </w:rPr>
          <m:t>Δ</m:t>
        </m:r>
      </m:oMath>
      <w:r>
        <w:t>AICc = 0.81). Moreover, the confidence in</w:t>
      </w:r>
      <w:proofErr w:type="spellStart"/>
      <w:r>
        <w:t>tervals</w:t>
      </w:r>
      <w:proofErr w:type="spellEnd"/>
      <w:r>
        <w:t xml:space="preserve"> of the territory quality effect overlapped with zero (Fig. 4B), suggesting that any negative effect of territory quality on </w:t>
      </w:r>
      <w:proofErr w:type="spellStart"/>
      <w:r>
        <w:t>subadult</w:t>
      </w:r>
      <w:proofErr w:type="spellEnd"/>
      <w:r>
        <w:t xml:space="preserve"> telomere length was negligible.</w:t>
      </w:r>
    </w:p>
    <w:p w14:paraId="7EB4490D" w14:textId="77777777" w:rsidR="00082704" w:rsidRDefault="005661A9">
      <w:pPr>
        <w:rPr>
          <w:ins w:id="108" w:author="David Richardson" w:date="2015-09-18T14:31:00Z"/>
        </w:rPr>
      </w:pPr>
      <w:r>
        <w:t>For the subset of individuals with longitudinal data, we tested whether the factors previously identified as being related to early-life telomere length (i.e. tarsus length,</w:t>
      </w:r>
      <w:commentRangeStart w:id="109"/>
      <w:r>
        <w:t xml:space="preserve"> sex </w:t>
      </w:r>
      <w:commentRangeEnd w:id="109"/>
      <w:r w:rsidR="00014DF7">
        <w:rPr>
          <w:rStyle w:val="CommentReference"/>
        </w:rPr>
        <w:commentReference w:id="109"/>
      </w:r>
      <w:r>
        <w:t xml:space="preserve">and number of helpers) were also associated with differences in rates of early life telomere loss. Due to a limited sample size, we considered all age classes together for this analysis. We found that none of these variables were associated with differences in telomere loss (all </w:t>
      </w:r>
      <w:r>
        <w:rPr>
          <w:i/>
        </w:rPr>
        <w:t>P</w:t>
      </w:r>
      <w:r>
        <w:t xml:space="preserve"> &gt; 0.05).</w:t>
      </w:r>
    </w:p>
    <w:p w14:paraId="6563815D" w14:textId="77777777" w:rsidR="008336EB" w:rsidRDefault="008336EB"/>
    <w:p w14:paraId="3566C08D" w14:textId="77777777" w:rsidR="00082704" w:rsidRDefault="005661A9">
      <w:pPr>
        <w:pStyle w:val="Heading5"/>
      </w:pPr>
      <w:bookmarkStart w:id="110" w:name="early-life-telomere-dynamics-and-surviva"/>
      <w:bookmarkEnd w:id="110"/>
      <w:r>
        <w:t>Early life telomere dynamics and survival</w:t>
      </w:r>
    </w:p>
    <w:p w14:paraId="41F5AD0D" w14:textId="77777777" w:rsidR="00082704" w:rsidRDefault="005661A9">
      <w:r>
        <w:t xml:space="preserve">At the population-level, we found no evidence that individuals born in breeding seasons with high food availability had </w:t>
      </w:r>
      <w:commentRangeStart w:id="111"/>
      <w:r>
        <w:t>longer lifespans (R</w:t>
      </w:r>
      <w:r>
        <w:rPr>
          <w:vertAlign w:val="superscript"/>
        </w:rPr>
        <w:t>2</w:t>
      </w:r>
      <w:r>
        <w:t xml:space="preserve"> = 0.09; F = 1.42; </w:t>
      </w:r>
      <w:r>
        <w:rPr>
          <w:i/>
        </w:rPr>
        <w:t>P</w:t>
      </w:r>
      <w:r>
        <w:t xml:space="preserve"> = 0.25), nor that individuals born in years where average telomere length was longer had longer lifespans (R</w:t>
      </w:r>
      <w:r>
        <w:rPr>
          <w:vertAlign w:val="superscript"/>
        </w:rPr>
        <w:t>2</w:t>
      </w:r>
      <w:r>
        <w:t xml:space="preserve"> = 0.007; F = 0.13; </w:t>
      </w:r>
      <w:r>
        <w:rPr>
          <w:i/>
        </w:rPr>
        <w:t>P</w:t>
      </w:r>
      <w:r>
        <w:t xml:space="preserve"> = 0.72; Fig. 5A). </w:t>
      </w:r>
      <w:commentRangeEnd w:id="111"/>
      <w:r w:rsidR="00B74C60">
        <w:rPr>
          <w:rStyle w:val="CommentReference"/>
        </w:rPr>
        <w:commentReference w:id="111"/>
      </w:r>
      <w:r>
        <w:t xml:space="preserve">Testing the latter relationship separately for each age class revealed that there was no age-specific relationship between cohort-level telomere length and lifespan (all </w:t>
      </w:r>
      <w:r>
        <w:rPr>
          <w:i/>
        </w:rPr>
        <w:t>P</w:t>
      </w:r>
      <w:r>
        <w:t xml:space="preserve"> &gt; 0.2). There was</w:t>
      </w:r>
      <w:ins w:id="112" w:author="David Richardson" w:date="2015-09-18T14:47:00Z">
        <w:r w:rsidR="00B74C60">
          <w:t xml:space="preserve">, however, </w:t>
        </w:r>
      </w:ins>
      <w:del w:id="113" w:author="David Richardson" w:date="2015-09-18T14:47:00Z">
        <w:r w:rsidDel="00B74C60">
          <w:delText xml:space="preserve"> </w:delText>
        </w:r>
      </w:del>
      <w:r>
        <w:t>a negative relationship between population-level telomere loss and lifespan, although this was marginally non-significant (R</w:t>
      </w:r>
      <w:r>
        <w:rPr>
          <w:vertAlign w:val="superscript"/>
        </w:rPr>
        <w:t>2</w:t>
      </w:r>
      <w:r>
        <w:t xml:space="preserve"> = 0.201; F = 3.78; </w:t>
      </w:r>
      <w:r>
        <w:rPr>
          <w:i/>
        </w:rPr>
        <w:t>P</w:t>
      </w:r>
      <w:r>
        <w:t xml:space="preserve"> = 0.07; Fig. 5B).</w:t>
      </w:r>
    </w:p>
    <w:p w14:paraId="08FC9EAC" w14:textId="77777777" w:rsidR="00082704" w:rsidRDefault="005661A9">
      <w:pPr>
        <w:rPr>
          <w:ins w:id="114" w:author="David Richardson" w:date="2015-09-18T14:35:00Z"/>
        </w:rPr>
      </w:pPr>
      <w:r>
        <w:t xml:space="preserve">For the individual-based survival analysis, a log-normal survival model best fitted the Seychelles warbler data (AIC = 1115.35, AIC of next best distribution (Weibull) = 1134.82). </w:t>
      </w:r>
      <w:ins w:id="115" w:author="David Richardson" w:date="2015-09-18T14:32:00Z">
        <w:r w:rsidR="008336EB">
          <w:t xml:space="preserve">In a </w:t>
        </w:r>
      </w:ins>
      <w:del w:id="116" w:author="David Richardson" w:date="2015-09-18T14:32:00Z">
        <w:r w:rsidDel="008336EB">
          <w:delText>A</w:delText>
        </w:r>
      </w:del>
      <w:r>
        <w:t xml:space="preserve"> survival model including all first year birds, early-life telomere length was not associated with survival (estimate = 0.064, CI = -0.060-0.189). However, we did find differential survival effects among age classes. Chick telomere length had no effect on survival (estimate = -0.080, CI = -0.287-0.127; Fig. 6A)</w:t>
      </w:r>
      <w:ins w:id="117" w:author="David Richardson" w:date="2015-09-18T14:33:00Z">
        <w:r w:rsidR="008336EB">
          <w:t>, but</w:t>
        </w:r>
      </w:ins>
      <w:del w:id="118" w:author="David Richardson" w:date="2015-09-18T14:33:00Z">
        <w:r w:rsidDel="008336EB">
          <w:delText>. However,</w:delText>
        </w:r>
      </w:del>
      <w:r>
        <w:t xml:space="preserve"> telomere length at </w:t>
      </w:r>
      <w:r>
        <w:lastRenderedPageBreak/>
        <w:t xml:space="preserve">both the fledgling and </w:t>
      </w:r>
      <w:proofErr w:type="spellStart"/>
      <w:r>
        <w:t>subadult</w:t>
      </w:r>
      <w:proofErr w:type="spellEnd"/>
      <w:r>
        <w:t xml:space="preserve"> stage was significantly related to survival (fledglings: estimate = 0.249, CI = 0.018-0.481; </w:t>
      </w:r>
      <w:proofErr w:type="spellStart"/>
      <w:r>
        <w:t>subadults</w:t>
      </w:r>
      <w:proofErr w:type="spellEnd"/>
      <w:r>
        <w:t>: estimate = 0.205, CI = 0.036-0.374). In both cases this effect was positive, with longer telomeres in early life associated with increased survival later in life (Figs 6B, 6C</w:t>
      </w:r>
      <w:commentRangeStart w:id="119"/>
      <w:r>
        <w:t>). Finally, using the longitudinal data, we found no effect of early-life telomere shortening on subsequent survival (estimate = 0.16, CI = -0.089-0.400).</w:t>
      </w:r>
      <w:commentRangeEnd w:id="119"/>
      <w:r w:rsidR="008336EB">
        <w:rPr>
          <w:rStyle w:val="CommentReference"/>
        </w:rPr>
        <w:commentReference w:id="119"/>
      </w:r>
    </w:p>
    <w:p w14:paraId="5E5FE2E1" w14:textId="77777777" w:rsidR="008336EB" w:rsidRDefault="008336EB"/>
    <w:p w14:paraId="1F8FCCFF" w14:textId="77777777" w:rsidR="00082704" w:rsidRDefault="005661A9">
      <w:pPr>
        <w:pStyle w:val="Heading3"/>
      </w:pPr>
      <w:bookmarkStart w:id="120" w:name="discussion"/>
      <w:bookmarkEnd w:id="120"/>
      <w:r>
        <w:t>Discussion</w:t>
      </w:r>
    </w:p>
    <w:p w14:paraId="6AB824C1" w14:textId="77777777" w:rsidR="00082704" w:rsidRDefault="005661A9">
      <w:r>
        <w:t xml:space="preserve">Here we show that telomeres link early-life conditions to later-life survival in the Seychelles warbler. </w:t>
      </w:r>
      <w:del w:id="121" w:author="David Richardson" w:date="2015-09-18T14:39:00Z">
        <w:r w:rsidDel="00B74C60">
          <w:delText xml:space="preserve">We </w:delText>
        </w:r>
      </w:del>
      <w:ins w:id="122" w:author="David Richardson" w:date="2015-09-18T14:39:00Z">
        <w:r w:rsidR="00B74C60">
          <w:t>F</w:t>
        </w:r>
      </w:ins>
      <w:del w:id="123" w:author="David Richardson" w:date="2015-09-18T14:39:00Z">
        <w:r w:rsidDel="00B74C60">
          <w:delText>f</w:delText>
        </w:r>
      </w:del>
      <w:proofErr w:type="gramStart"/>
      <w:r>
        <w:t xml:space="preserve">irst </w:t>
      </w:r>
      <w:ins w:id="124" w:author="David Richardson" w:date="2015-09-18T14:40:00Z">
        <w:r w:rsidR="00B74C60">
          <w:t>,</w:t>
        </w:r>
        <w:proofErr w:type="gramEnd"/>
        <w:r w:rsidR="00B74C60">
          <w:t xml:space="preserve"> we find</w:t>
        </w:r>
      </w:ins>
      <w:del w:id="125" w:author="David Richardson" w:date="2015-09-18T14:40:00Z">
        <w:r w:rsidDel="00B74C60">
          <w:delText>show</w:delText>
        </w:r>
      </w:del>
      <w:r>
        <w:t xml:space="preserve">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w:t>
      </w:r>
      <w:ins w:id="126" w:author="David Richardson" w:date="2015-09-18T14:51:00Z">
        <w:r w:rsidR="00FE773B">
          <w:t xml:space="preserve"> specifically at the nestling stage</w:t>
        </w:r>
      </w:ins>
      <w:del w:id="127" w:author="David Richardson" w:date="2015-09-18T14:51:00Z">
        <w:r w:rsidDel="00FE773B">
          <w:delText xml:space="preserve">, </w:delText>
        </w:r>
      </w:del>
      <w:del w:id="128" w:author="David Richardson" w:date="2015-09-18T14:48:00Z">
        <w:r w:rsidDel="00B74C60">
          <w:delText xml:space="preserve">but </w:delText>
        </w:r>
      </w:del>
      <w:del w:id="129" w:author="David Richardson" w:date="2015-09-18T14:51:00Z">
        <w:r w:rsidDel="00FE773B">
          <w:delText xml:space="preserve">that this effect </w:delText>
        </w:r>
      </w:del>
      <w:del w:id="130" w:author="David Richardson" w:date="2015-09-18T14:41:00Z">
        <w:r w:rsidDel="00B74C60">
          <w:delText>is age-depende</w:delText>
        </w:r>
        <w:commentRangeStart w:id="131"/>
        <w:r w:rsidDel="00B74C60">
          <w:delText>nt</w:delText>
        </w:r>
      </w:del>
      <w:r>
        <w:t xml:space="preserve">. </w:t>
      </w:r>
      <w:commentRangeEnd w:id="131"/>
      <w:r w:rsidR="00FE773B">
        <w:rPr>
          <w:rStyle w:val="CommentReference"/>
        </w:rPr>
        <w:commentReference w:id="131"/>
      </w:r>
      <w:r>
        <w:t>Finally, we show that telomere length in early life predicts later-life survival. These findings have important implications for research on life history evolution in wild populations.</w:t>
      </w:r>
    </w:p>
    <w:p w14:paraId="35670350" w14:textId="77777777" w:rsidR="00082704" w:rsidRDefault="005661A9">
      <w:r>
        <w:t xml:space="preserve">Our finding that food availability is related to early-life telomere length and rate of shortening adds to a growing body of evidence from humans and wild animals showing that the natal environment can have pronounced impacts on early-life telomere dynamics (reviewed in Price </w:t>
      </w:r>
      <w:r>
        <w:rPr>
          <w:i/>
        </w:rPr>
        <w:t>et al.</w:t>
      </w:r>
      <w:r>
        <w:t xml:space="preserve"> 2013; Monaghan 2014). However, very few studies have shown that temporal variation in environmental conditions affects telomere dynamics in natural populations. In </w:t>
      </w:r>
      <w:del w:id="132" w:author="David Richardson" w:date="2015-09-18T14:53:00Z">
        <w:r w:rsidDel="00FE773B">
          <w:delText>a recent s</w:delText>
        </w:r>
      </w:del>
      <w:del w:id="133" w:author="David Richardson" w:date="2015-09-18T14:52:00Z">
        <w:r w:rsidDel="00FE773B">
          <w:delText>tudy on</w:delText>
        </w:r>
      </w:del>
      <w:r>
        <w:t xml:space="preserve"> black-tailed gulls (</w:t>
      </w:r>
      <w:proofErr w:type="spellStart"/>
      <w:r>
        <w:rPr>
          <w:i/>
        </w:rPr>
        <w:t>Larus</w:t>
      </w:r>
      <w:proofErr w:type="spellEnd"/>
      <w:r>
        <w:rPr>
          <w:i/>
        </w:rPr>
        <w:t xml:space="preserve"> </w:t>
      </w:r>
      <w:proofErr w:type="spellStart"/>
      <w:r>
        <w:rPr>
          <w:i/>
        </w:rPr>
        <w:t>crassirostris</w:t>
      </w:r>
      <w:proofErr w:type="spellEnd"/>
      <w:r>
        <w:t xml:space="preserve">), </w:t>
      </w:r>
      <w:proofErr w:type="spellStart"/>
      <w:r>
        <w:t>Mizutani</w:t>
      </w:r>
      <w:proofErr w:type="spellEnd"/>
      <w:r>
        <w:t xml:space="preserve"> </w:t>
      </w:r>
      <w:r>
        <w:rPr>
          <w:i/>
        </w:rPr>
        <w:t>et al.</w:t>
      </w:r>
      <w:r>
        <w:t xml:space="preserve"> (2013) showed that temporal variation in telomere shortening occurred over a two-year period, which they suggest was the result of changing climatic conditions. Similarly, Watson </w:t>
      </w:r>
      <w:r>
        <w:rPr>
          <w:i/>
        </w:rPr>
        <w:t>et al.</w:t>
      </w:r>
      <w:r>
        <w:t xml:space="preserve"> (2015) studied telomere shortening in two cohorts of European storm petrel (</w:t>
      </w:r>
      <w:proofErr w:type="spellStart"/>
      <w:r>
        <w:rPr>
          <w:i/>
        </w:rPr>
        <w:t>Hydrobates</w:t>
      </w:r>
      <w:proofErr w:type="spellEnd"/>
      <w:r>
        <w:rPr>
          <w:i/>
        </w:rPr>
        <w:t xml:space="preserve"> </w:t>
      </w:r>
      <w:proofErr w:type="spellStart"/>
      <w:r>
        <w:rPr>
          <w:i/>
        </w:rPr>
        <w:t>pelagicus</w:t>
      </w:r>
      <w:proofErr w:type="spellEnd"/>
      <w:r>
        <w:t xml:space="preserve">), and found that the cohort raised in more </w:t>
      </w:r>
      <w:proofErr w:type="spellStart"/>
      <w:r>
        <w:t>favourable</w:t>
      </w:r>
      <w:proofErr w:type="spellEnd"/>
      <w:r>
        <w:t xml:space="preserve"> conditions had, on average, longer telomeres. The long-term Seychelles warbler dataset has allowed us</w:t>
      </w:r>
      <w:ins w:id="134" w:author="David Richardson" w:date="2015-09-18T14:53:00Z">
        <w:r w:rsidR="00FE773B">
          <w:t xml:space="preserve"> -</w:t>
        </w:r>
      </w:ins>
      <w:del w:id="135" w:author="David Richardson" w:date="2015-09-18T14:53:00Z">
        <w:r w:rsidDel="00FE773B">
          <w:delText xml:space="preserve">, </w:delText>
        </w:r>
      </w:del>
      <w:r>
        <w:t>using many more cohorts than has been possible in other studies</w:t>
      </w:r>
      <w:ins w:id="136" w:author="David Richardson" w:date="2015-09-18T14:53:00Z">
        <w:r w:rsidR="00FE773B">
          <w:t xml:space="preserve"> -</w:t>
        </w:r>
      </w:ins>
      <w:del w:id="137" w:author="David Richardson" w:date="2015-09-18T14:53:00Z">
        <w:r w:rsidDel="00FE773B">
          <w:delText xml:space="preserve">, </w:delText>
        </w:r>
      </w:del>
      <w:r>
        <w:t>to show that temporal variation in environmental conditions does indeed affect telomere dynamics, and that this effect can be seen at the population level. Interestingly, in the Seychelles warbler annual variation in food availability is not directly linked to survival (</w:t>
      </w:r>
      <w:proofErr w:type="spellStart"/>
      <w:r>
        <w:t>Brouwer</w:t>
      </w:r>
      <w:proofErr w:type="spellEnd"/>
      <w:r>
        <w:t xml:space="preserve"> </w:t>
      </w:r>
      <w:r>
        <w:rPr>
          <w:i/>
        </w:rPr>
        <w:t>et al.</w:t>
      </w:r>
      <w:r>
        <w:t xml:space="preserve"> 2006; Hammers </w:t>
      </w:r>
      <w:r>
        <w:rPr>
          <w:i/>
        </w:rPr>
        <w:t>et al.</w:t>
      </w:r>
      <w:r>
        <w:t xml:space="preserve"> 2013). </w:t>
      </w:r>
      <w:commentRangeStart w:id="138"/>
      <w:r>
        <w:t xml:space="preserve">Our results therefore suggest that telomeres can detect hidden costs in natural populations that are not detectable using </w:t>
      </w:r>
      <w:ins w:id="139" w:author="David Richardson" w:date="2015-09-18T14:55:00Z">
        <w:r w:rsidR="00FE773B">
          <w:t xml:space="preserve">environmental or </w:t>
        </w:r>
      </w:ins>
      <w:commentRangeStart w:id="140"/>
      <w:r>
        <w:t xml:space="preserve">life-history data </w:t>
      </w:r>
      <w:commentRangeEnd w:id="140"/>
      <w:r w:rsidR="00FE773B">
        <w:rPr>
          <w:rStyle w:val="CommentReference"/>
        </w:rPr>
        <w:commentReference w:id="140"/>
      </w:r>
      <w:r>
        <w:t>alone (</w:t>
      </w:r>
      <w:proofErr w:type="spellStart"/>
      <w:r>
        <w:t>Asghar</w:t>
      </w:r>
      <w:proofErr w:type="spellEnd"/>
      <w:r>
        <w:t xml:space="preserve"> </w:t>
      </w:r>
      <w:r>
        <w:rPr>
          <w:i/>
        </w:rPr>
        <w:t>et al.</w:t>
      </w:r>
      <w:r>
        <w:t xml:space="preserve"> 2015)</w:t>
      </w:r>
      <w:commentRangeEnd w:id="138"/>
      <w:r w:rsidR="00FE773B">
        <w:rPr>
          <w:rStyle w:val="CommentReference"/>
        </w:rPr>
        <w:commentReference w:id="138"/>
      </w:r>
    </w:p>
    <w:p w14:paraId="4BF6EFED" w14:textId="77777777" w:rsidR="00082704" w:rsidRDefault="005661A9">
      <w:r>
        <w:t xml:space="preserve">We suspect the </w:t>
      </w:r>
      <w:del w:id="141" w:author="David Richardson" w:date="2015-09-18T14:58:00Z">
        <w:r w:rsidDel="00FE773B">
          <w:delText>current lack of information on</w:delText>
        </w:r>
      </w:del>
      <w:ins w:id="142" w:author="David Richardson" w:date="2015-09-18T14:58:00Z">
        <w:r w:rsidR="00FE773B">
          <w:t>n</w:t>
        </w:r>
        <w:r w:rsidR="002A0452">
          <w:t>ovelty of the</w:t>
        </w:r>
        <w:r w:rsidR="00FE773B">
          <w:t xml:space="preserve"> </w:t>
        </w:r>
      </w:ins>
      <w:ins w:id="143" w:author="David Richardson" w:date="2015-09-18T15:00:00Z">
        <w:r w:rsidR="00FE773B">
          <w:t xml:space="preserve">identified </w:t>
        </w:r>
      </w:ins>
      <w:ins w:id="144" w:author="David Richardson" w:date="2015-09-18T14:58:00Z">
        <w:r w:rsidR="00FE773B">
          <w:t xml:space="preserve">patterns </w:t>
        </w:r>
        <w:proofErr w:type="spellStart"/>
        <w:r w:rsidR="00FE773B">
          <w:t>of</w:t>
        </w:r>
      </w:ins>
      <w:commentRangeStart w:id="145"/>
      <w:del w:id="146" w:author="David Richardson" w:date="2015-09-18T15:01:00Z">
        <w:r w:rsidDel="002A0452">
          <w:delText xml:space="preserve"> temporal variation in telomere dynamics </w:delText>
        </w:r>
        <w:commentRangeEnd w:id="145"/>
        <w:r w:rsidR="00FE773B" w:rsidDel="002A0452">
          <w:rPr>
            <w:rStyle w:val="CommentReference"/>
          </w:rPr>
          <w:commentReference w:id="145"/>
        </w:r>
      </w:del>
      <w:ins w:id="147" w:author="David Richardson" w:date="2015-09-18T15:00:00Z">
        <w:r w:rsidR="00FE773B">
          <w:t>environmental</w:t>
        </w:r>
      </w:ins>
      <w:ins w:id="148" w:author="David Richardson" w:date="2015-09-18T15:01:00Z">
        <w:r w:rsidR="002A0452">
          <w:t>ly</w:t>
        </w:r>
        <w:proofErr w:type="spellEnd"/>
        <w:r w:rsidR="002A0452">
          <w:t xml:space="preserve"> induced variation in telomere dynamics</w:t>
        </w:r>
      </w:ins>
      <w:ins w:id="149" w:author="David Richardson" w:date="2015-09-18T15:02:00Z">
        <w:r w:rsidR="002A0452">
          <w:t xml:space="preserve"> within a population </w:t>
        </w:r>
      </w:ins>
      <w:r>
        <w:t xml:space="preserve">is more due to a lack of available long-term datasets with telomere screening, rather than the Seychelles warbler being unique. Indeed, the environment on Cousin is benign in comparison with many regions outside the tropics, where populations undergo large fluctuations in size (e.g. Coulson </w:t>
      </w:r>
      <w:r>
        <w:rPr>
          <w:i/>
        </w:rPr>
        <w:t>et al.</w:t>
      </w:r>
      <w:r>
        <w:t xml:space="preserve"> 2001). We therefore expect that as more long-term studies generate telomere datasets, the effects of temporal changes in the environment on </w:t>
      </w:r>
      <w:commentRangeStart w:id="150"/>
      <w:r>
        <w:t xml:space="preserve">telomere dynamics </w:t>
      </w:r>
      <w:commentRangeEnd w:id="150"/>
      <w:r w:rsidR="002A0452">
        <w:rPr>
          <w:rStyle w:val="CommentReference"/>
        </w:rPr>
        <w:commentReference w:id="150"/>
      </w:r>
      <w:r>
        <w:t xml:space="preserve">will become increasingly clear. If our findings are replicated in other systems and </w:t>
      </w:r>
      <w:commentRangeStart w:id="151"/>
      <w:r>
        <w:t>temporal</w:t>
      </w:r>
      <w:commentRangeEnd w:id="151"/>
      <w:r w:rsidR="00AB7155">
        <w:rPr>
          <w:rStyle w:val="CommentReference"/>
        </w:rPr>
        <w:commentReference w:id="151"/>
      </w:r>
      <w:r>
        <w:t xml:space="preserve"> variation in early-life telomere dynamics is </w:t>
      </w:r>
      <w:r>
        <w:lastRenderedPageBreak/>
        <w:t>common in nature, this has a number of ramifications for our understanding of senescence in natural populations. First, our findings suggest that</w:t>
      </w:r>
      <w:ins w:id="152" w:author="David Richardson" w:date="2015-09-18T15:06:00Z">
        <w:r w:rsidR="00AB7155">
          <w:t xml:space="preserve"> the</w:t>
        </w:r>
      </w:ins>
      <w:r>
        <w:t xml:space="preserv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our analyses are confined to a single island, and research across populations with different environments and genetic histories is required in order to provide further insight into the usefulness of telomeres as biomarkers of population health.</w:t>
      </w:r>
    </w:p>
    <w:p w14:paraId="5B5F2519" w14:textId="77777777" w:rsidR="009F30BF" w:rsidRDefault="005661A9">
      <w:pPr>
        <w:rPr>
          <w:ins w:id="153" w:author="David Richardson" w:date="2015-09-18T15:20:00Z"/>
        </w:rPr>
      </w:pPr>
      <w:r>
        <w:t xml:space="preserve">We found that when looking within cohorts, tarsus length and the number of helpers were the most important predictors of telomere length in Seychelles warbler chicks. The tarsus effect most likely reflects the fact that in passerine </w:t>
      </w:r>
      <w:proofErr w:type="gramStart"/>
      <w:r>
        <w:t>birds</w:t>
      </w:r>
      <w:proofErr w:type="gramEnd"/>
      <w:r>
        <w:t xml:space="preserve"> tarsus length is correlated with age during the nestling stage (</w:t>
      </w:r>
      <w:commentRangeStart w:id="154"/>
      <w:r>
        <w:t xml:space="preserve">DAVE DO YOU HAVE A REF??). </w:t>
      </w:r>
      <w:commentRangeEnd w:id="154"/>
      <w:r w:rsidR="00AB7155">
        <w:rPr>
          <w:rStyle w:val="CommentReference"/>
        </w:rPr>
        <w:commentReference w:id="154"/>
      </w:r>
      <w:r>
        <w:t xml:space="preserve">Telomere loss is most rapid early in life due to ongoing cell replication, and a negative correlation between telomere length and body size in early life is therefore expected (REF). </w:t>
      </w:r>
      <w:ins w:id="155" w:author="David Richardson" w:date="2015-09-18T15:22:00Z">
        <w:r w:rsidR="009F30BF">
          <w:t xml:space="preserve"> </w:t>
        </w:r>
      </w:ins>
    </w:p>
    <w:p w14:paraId="6C1F0D4A" w14:textId="77777777" w:rsidR="00082704" w:rsidRDefault="005661A9">
      <w:commentRangeStart w:id="156"/>
      <w:del w:id="157" w:author="David Richardson" w:date="2015-09-18T15:20:00Z">
        <w:r w:rsidDel="009F30BF">
          <w:delText>However, o</w:delText>
        </w:r>
      </w:del>
      <w:ins w:id="158" w:author="David Richardson" w:date="2015-09-18T15:20:00Z">
        <w:r w:rsidR="009F30BF">
          <w:t>O</w:t>
        </w:r>
      </w:ins>
      <w:r>
        <w:t xml:space="preserve">urs is the first study to show that the presence of </w:t>
      </w:r>
      <w:proofErr w:type="spellStart"/>
      <w:proofErr w:type="gramStart"/>
      <w:r>
        <w:t>help</w:t>
      </w:r>
      <w:ins w:id="159" w:author="David Richardson" w:date="2015-09-18T15:19:00Z">
        <w:r w:rsidR="009F30BF">
          <w:t>ers</w:t>
        </w:r>
      </w:ins>
      <w:commentRangeStart w:id="160"/>
      <w:proofErr w:type="gramEnd"/>
      <w:del w:id="161" w:author="David Richardson" w:date="2015-09-18T15:19:00Z">
        <w:r w:rsidDel="009F30BF">
          <w:delText>ing co-breeder</w:delText>
        </w:r>
      </w:del>
      <w:commentRangeEnd w:id="160"/>
      <w:r w:rsidR="009F30BF">
        <w:rPr>
          <w:rStyle w:val="CommentReference"/>
        </w:rPr>
        <w:commentReference w:id="160"/>
      </w:r>
      <w:r>
        <w:t>s</w:t>
      </w:r>
      <w:proofErr w:type="spellEnd"/>
      <w:r>
        <w:t xml:space="preserve"> has a</w:t>
      </w:r>
      <w:ins w:id="162" w:author="David Richardson" w:date="2015-09-18T15:20:00Z">
        <w:r w:rsidR="009F30BF">
          <w:t xml:space="preserve"> direct</w:t>
        </w:r>
      </w:ins>
      <w:r>
        <w:t xml:space="preserve"> beneficial effect on offspring in terms of their telomeres. In the Seychelles warbler the survival </w:t>
      </w:r>
      <w:commentRangeStart w:id="163"/>
      <w:r>
        <w:t xml:space="preserve">benefits </w:t>
      </w:r>
      <w:commentRangeEnd w:id="156"/>
      <w:r w:rsidR="009F30BF">
        <w:rPr>
          <w:rStyle w:val="CommentReference"/>
        </w:rPr>
        <w:commentReference w:id="156"/>
      </w:r>
      <w:ins w:id="164" w:author="David Richardson" w:date="2015-09-18T15:23:00Z">
        <w:r w:rsidR="009F30BF">
          <w:t xml:space="preserve">to a chick </w:t>
        </w:r>
      </w:ins>
      <w:r>
        <w:t xml:space="preserve">of </w:t>
      </w:r>
      <w:ins w:id="165" w:author="David Richardson" w:date="2015-09-18T15:23:00Z">
        <w:r w:rsidR="009F30BF">
          <w:t xml:space="preserve">their </w:t>
        </w:r>
        <w:commentRangeEnd w:id="163"/>
        <w:r w:rsidR="009F30BF">
          <w:rPr>
            <w:rStyle w:val="CommentReference"/>
          </w:rPr>
          <w:commentReference w:id="163"/>
        </w:r>
        <w:r w:rsidR="009F30BF">
          <w:t xml:space="preserve">being </w:t>
        </w:r>
      </w:ins>
      <w:del w:id="166" w:author="David Richardson" w:date="2015-09-18T15:23:00Z">
        <w:r w:rsidDel="009F30BF">
          <w:delText>having</w:delText>
        </w:r>
      </w:del>
      <w:r>
        <w:t xml:space="preserve"> helpers in the natal territory is well established (</w:t>
      </w:r>
      <w:proofErr w:type="spellStart"/>
      <w:r>
        <w:t>Komdeur</w:t>
      </w:r>
      <w:proofErr w:type="spellEnd"/>
      <w:r>
        <w:t xml:space="preserve"> 1994; </w:t>
      </w:r>
      <w:proofErr w:type="spellStart"/>
      <w:r>
        <w:t>Brouwer</w:t>
      </w:r>
      <w:proofErr w:type="spellEnd"/>
      <w:r>
        <w:t xml:space="preserve"> </w:t>
      </w:r>
      <w:r>
        <w:rPr>
          <w:i/>
        </w:rPr>
        <w:t>et al.</w:t>
      </w:r>
      <w:r>
        <w:t xml:space="preserve"> 2012), and that this effect is detected in </w:t>
      </w:r>
      <w:ins w:id="167" w:author="David Richardson" w:date="2015-09-18T15:24:00Z">
        <w:r w:rsidR="009F30BF">
          <w:t xml:space="preserve">terms of differential </w:t>
        </w:r>
      </w:ins>
      <w:del w:id="168" w:author="David Richardson" w:date="2015-09-18T15:24:00Z">
        <w:r w:rsidDel="009F30BF">
          <w:delText xml:space="preserve">the </w:delText>
        </w:r>
      </w:del>
      <w:r>
        <w:t xml:space="preserve">telomere </w:t>
      </w:r>
      <w:proofErr w:type="spellStart"/>
      <w:ins w:id="169" w:author="David Richardson" w:date="2015-09-18T15:24:00Z">
        <w:r w:rsidR="009F30BF">
          <w:t>lenghts</w:t>
        </w:r>
      </w:ins>
      <w:proofErr w:type="spellEnd"/>
      <w:del w:id="170" w:author="David Richardson" w:date="2015-09-18T15:24:00Z">
        <w:r w:rsidDel="009F30BF">
          <w:delText>data</w:delText>
        </w:r>
      </w:del>
      <w:r>
        <w:t xml:space="preserve"> is therefore encouraging. However, we found no evidence that tarsus length or the number of helpers was related to telomere loss - this is perhaps surprising as telomere loss is expected to be a better indicator of stress than telomere length </w:t>
      </w:r>
      <w:r>
        <w:rPr>
          <w:i/>
        </w:rPr>
        <w:t>per se</w:t>
      </w:r>
      <w:r>
        <w:t xml:space="preserve"> (</w:t>
      </w:r>
      <w:proofErr w:type="spellStart"/>
      <w:r>
        <w:t>Boonekamp</w:t>
      </w:r>
      <w:proofErr w:type="spellEnd"/>
      <w:r>
        <w:t xml:space="preserve"> </w:t>
      </w:r>
      <w:r>
        <w:rPr>
          <w:i/>
        </w:rPr>
        <w:t>et al.</w:t>
      </w:r>
      <w:r>
        <w:t xml:space="preserve"> 2014). Our (lack of) finding here is probably due to the limited nature of our longitudinal dataset, both in terms of sample size and resolution (i.e. time between sampling events). Seychelles warblers </w:t>
      </w:r>
      <w:ins w:id="171" w:author="David Richardson" w:date="2015-09-18T15:25:00Z">
        <w:r w:rsidR="009F30BF">
          <w:t>are</w:t>
        </w:r>
      </w:ins>
      <w:del w:id="172" w:author="David Richardson" w:date="2015-09-18T15:25:00Z">
        <w:r w:rsidDel="009F30BF">
          <w:delText>have not</w:delText>
        </w:r>
      </w:del>
      <w:r>
        <w:t xml:space="preserve"> rarely </w:t>
      </w:r>
      <w:del w:id="173" w:author="David Richardson" w:date="2015-09-18T15:25:00Z">
        <w:r w:rsidDel="009F30BF">
          <w:delText xml:space="preserve">been </w:delText>
        </w:r>
      </w:del>
      <w:r>
        <w:t xml:space="preserve">sampled multiple times within their first year of life, so much of the telomere shortening that occurs in early life will be missed with our sampling regime. </w:t>
      </w:r>
      <w:commentRangeStart w:id="174"/>
      <w:r>
        <w:t xml:space="preserve">It is likely, therefore </w:t>
      </w:r>
      <w:del w:id="175" w:author="David Richardson" w:date="2015-09-18T15:28:00Z">
        <w:r w:rsidDel="009F30BF">
          <w:delText xml:space="preserve">that in this system </w:delText>
        </w:r>
      </w:del>
      <w:r>
        <w:t>the effects of environmental variation on telomere loss will only be detected when they are very strong</w:t>
      </w:r>
      <w:ins w:id="176" w:author="David Richardson" w:date="2015-09-18T15:28:00Z">
        <w:r w:rsidR="009F30BF">
          <w:t xml:space="preserve"> using this dataset</w:t>
        </w:r>
      </w:ins>
      <w:ins w:id="177" w:author="David Richardson" w:date="2015-09-18T15:26:00Z">
        <w:r w:rsidR="009F30BF">
          <w:t>. T</w:t>
        </w:r>
      </w:ins>
      <w:del w:id="178" w:author="David Richardson" w:date="2015-09-18T15:26:00Z">
        <w:r w:rsidDel="009F30BF">
          <w:delText xml:space="preserve">, and </w:delText>
        </w:r>
      </w:del>
      <w:proofErr w:type="gramStart"/>
      <w:ins w:id="179" w:author="David Richardson" w:date="2015-09-18T15:26:00Z">
        <w:r w:rsidR="009F30BF">
          <w:t>hus</w:t>
        </w:r>
        <w:proofErr w:type="gramEnd"/>
        <w:r w:rsidR="009F30BF">
          <w:t xml:space="preserve"> </w:t>
        </w:r>
      </w:ins>
      <w:del w:id="180" w:author="David Richardson" w:date="2015-09-18T15:26:00Z">
        <w:r w:rsidDel="009F30BF">
          <w:delText>that</w:delText>
        </w:r>
      </w:del>
      <w:r>
        <w:t xml:space="preserve"> telomere length</w:t>
      </w:r>
      <w:ins w:id="181" w:author="David Richardson" w:date="2015-09-18T15:26:00Z">
        <w:r w:rsidR="009F30BF">
          <w:t xml:space="preserve"> in the cross sectional data</w:t>
        </w:r>
      </w:ins>
      <w:r>
        <w:t xml:space="preserve"> constitutes a better indicator of early life stress.</w:t>
      </w:r>
      <w:commentRangeEnd w:id="174"/>
      <w:r w:rsidR="009F30BF">
        <w:rPr>
          <w:rStyle w:val="CommentReference"/>
        </w:rPr>
        <w:commentReference w:id="174"/>
      </w:r>
    </w:p>
    <w:p w14:paraId="7E4DCE95" w14:textId="77777777" w:rsidR="00082704" w:rsidRDefault="005661A9">
      <w:r>
        <w:t xml:space="preserve">While the relationship between telomeres and mortality in adults has been established for some time (Cawthon </w:t>
      </w:r>
      <w:r>
        <w:rPr>
          <w:i/>
        </w:rPr>
        <w:t>et al.</w:t>
      </w:r>
      <w:r>
        <w:t xml:space="preserve"> 2003), only recently has the link between early-life telomere dynamics and later-life survival been studied. In captive zebra finches, juvenile telomere length predicts late-life survival (</w:t>
      </w:r>
      <w:proofErr w:type="spellStart"/>
      <w:r>
        <w:t>Heidinger</w:t>
      </w:r>
      <w:proofErr w:type="spellEnd"/>
      <w:r>
        <w:t xml:space="preserve"> </w:t>
      </w:r>
      <w:r>
        <w:rPr>
          <w:i/>
        </w:rPr>
        <w:t>et al.</w:t>
      </w:r>
      <w:r>
        <w:t xml:space="preserve"> 2012), and in wild bird populations early-life telomere dynamics have been linked to survival during the nestling-phase (Watson </w:t>
      </w:r>
      <w:r>
        <w:rPr>
          <w:i/>
        </w:rPr>
        <w:t>et al.</w:t>
      </w:r>
      <w:r>
        <w:t xml:space="preserve"> 2015), and survival to adulthood (</w:t>
      </w:r>
      <w:proofErr w:type="spellStart"/>
      <w:r>
        <w:t>Boonekamp</w:t>
      </w:r>
      <w:proofErr w:type="spellEnd"/>
      <w:r>
        <w:t xml:space="preserve"> </w:t>
      </w:r>
      <w:r>
        <w:rPr>
          <w:i/>
        </w:rPr>
        <w:t>et al.</w:t>
      </w:r>
      <w:r>
        <w:t xml:space="preserve"> 2014). </w:t>
      </w:r>
      <w:commentRangeStart w:id="182"/>
      <w:r>
        <w:t>Our results are, to our knowledge, the first to demonstrate that early-life telomere length is associated with later-life survival in a wild population</w:t>
      </w:r>
      <w:commentRangeEnd w:id="182"/>
      <w:r w:rsidR="00370D8E">
        <w:rPr>
          <w:rStyle w:val="CommentReference"/>
        </w:rPr>
        <w:commentReference w:id="182"/>
      </w:r>
      <w:r>
        <w:t xml:space="preserve">. This effect can be seen at the individual level, and (to a lesser extent) at the cohort level, although the nature of the relationship varies according to </w:t>
      </w:r>
      <w:proofErr w:type="spellStart"/>
      <w:r>
        <w:t>to</w:t>
      </w:r>
      <w:proofErr w:type="spellEnd"/>
      <w:r>
        <w:t xml:space="preserve"> </w:t>
      </w:r>
      <w:ins w:id="183" w:author="David Richardson" w:date="2015-09-18T15:30:00Z">
        <w:r w:rsidR="00370D8E">
          <w:t xml:space="preserve">the </w:t>
        </w:r>
      </w:ins>
      <w:r>
        <w:t>age class</w:t>
      </w:r>
      <w:ins w:id="184" w:author="David Richardson" w:date="2015-09-18T15:30:00Z">
        <w:r w:rsidR="00370D8E">
          <w:t xml:space="preserve"> at which telomeres are measured</w:t>
        </w:r>
      </w:ins>
      <w:r>
        <w:t xml:space="preserve">, and depending on whether cross-sectional or longitudinal data are used (Figs 5,6). At the individual level, we found that telomere length in fledglings and </w:t>
      </w:r>
      <w:proofErr w:type="spellStart"/>
      <w:r>
        <w:t>subadults</w:t>
      </w:r>
      <w:proofErr w:type="spellEnd"/>
      <w:r>
        <w:t xml:space="preserve">, but not chicks, was related to survival. This is unsurprising, as </w:t>
      </w:r>
      <w:del w:id="185" w:author="David Richardson" w:date="2015-09-18T15:31:00Z">
        <w:r w:rsidDel="00370D8E">
          <w:delText>at the chick stage telomere length at the</w:delText>
        </w:r>
      </w:del>
      <w:ins w:id="186" w:author="David Richardson" w:date="2015-09-18T15:32:00Z">
        <w:r w:rsidR="00370D8E">
          <w:t xml:space="preserve"> only by the</w:t>
        </w:r>
      </w:ins>
      <w:r>
        <w:t xml:space="preserve"> fledgling </w:t>
      </w:r>
      <w:proofErr w:type="spellStart"/>
      <w:ins w:id="187" w:author="David Richardson" w:date="2015-09-18T15:32:00Z">
        <w:r w:rsidR="00370D8E">
          <w:t>or</w:t>
        </w:r>
      </w:ins>
      <w:del w:id="188" w:author="David Richardson" w:date="2015-09-18T15:32:00Z">
        <w:r w:rsidDel="00370D8E">
          <w:delText xml:space="preserve">and </w:delText>
        </w:r>
      </w:del>
      <w:r>
        <w:lastRenderedPageBreak/>
        <w:t>subadult</w:t>
      </w:r>
      <w:proofErr w:type="spellEnd"/>
      <w:r>
        <w:t xml:space="preserve"> stage is </w:t>
      </w:r>
      <w:ins w:id="189" w:author="David Richardson" w:date="2015-09-18T15:32:00Z">
        <w:r w:rsidR="00370D8E">
          <w:t xml:space="preserve">telomere length </w:t>
        </w:r>
      </w:ins>
      <w:r>
        <w:t xml:space="preserve">likely to </w:t>
      </w:r>
      <w:ins w:id="190" w:author="David Richardson" w:date="2015-09-18T15:32:00Z">
        <w:r w:rsidR="00370D8E">
          <w:t xml:space="preserve">reflect the accumulation of </w:t>
        </w:r>
      </w:ins>
      <w:del w:id="191" w:author="David Richardson" w:date="2015-09-18T15:32:00Z">
        <w:r w:rsidDel="00370D8E">
          <w:delText>be the best indicator of</w:delText>
        </w:r>
      </w:del>
      <w:r>
        <w:t xml:space="preserve"> early life stress (see also previous paragraph). The </w:t>
      </w:r>
      <w:commentRangeStart w:id="192"/>
      <w:r>
        <w:t xml:space="preserve">lack of correlation between population-level telomere length and lifespan is more difficult </w:t>
      </w:r>
      <w:commentRangeEnd w:id="192"/>
      <w:r w:rsidR="00370D8E">
        <w:rPr>
          <w:rStyle w:val="CommentReference"/>
        </w:rPr>
        <w:commentReference w:id="192"/>
      </w:r>
      <w:r>
        <w:t>to explain, and given the sample size and resolution of the data, the re</w:t>
      </w:r>
      <w:del w:id="193" w:author="David Richardson" w:date="2015-09-18T15:33:00Z">
        <w:r w:rsidDel="00370D8E">
          <w:delText>p</w:delText>
        </w:r>
      </w:del>
      <w:r>
        <w:t>lationship between population-level telomere loss and lifespan should be cautiously interpreted. Nonetheless, our data do support the general conclusion that early-life telomere dynamics are important indicators of early-life stress.</w:t>
      </w:r>
    </w:p>
    <w:p w14:paraId="09FB3054" w14:textId="77777777" w:rsidR="00082704" w:rsidRDefault="005661A9">
      <w:r>
        <w:t>There are numerous promising avenues for future research into telomere evolutionary ecology in this system and others. Here we have considered survival, but telomere length and shortening in early life may also be linked to other components of fitness (Monaghan 2014). Reproductive senescence occurs in the Seychelles warbler</w:t>
      </w:r>
      <w:commentRangeStart w:id="194"/>
      <w:r>
        <w:t xml:space="preserve"> (reviewed in Hammers </w:t>
      </w:r>
      <w:r>
        <w:rPr>
          <w:i/>
        </w:rPr>
        <w:t>et al.</w:t>
      </w:r>
      <w:r>
        <w:t xml:space="preserve"> 2015), </w:t>
      </w:r>
      <w:commentRangeEnd w:id="194"/>
      <w:r w:rsidR="00370D8E">
        <w:rPr>
          <w:rStyle w:val="CommentReference"/>
        </w:rPr>
        <w:commentReference w:id="194"/>
      </w:r>
      <w:r>
        <w:t>making this system well suited to examining how telomere length affects lifetime reproductive success. A further avenue for</w:t>
      </w:r>
      <w:del w:id="195" w:author="David Richardson" w:date="2015-09-18T15:37:00Z">
        <w:r w:rsidDel="00370D8E">
          <w:delText xml:space="preserve"> future</w:delText>
        </w:r>
      </w:del>
      <w:r>
        <w:t xml:space="preserve"> research will be examining, in a quantitative genetic framework, how genetic and environmental </w:t>
      </w:r>
      <w:commentRangeStart w:id="196"/>
      <w:r>
        <w:t>components, and their interactions, affect telomere dynamics and senescence in natural populations (</w:t>
      </w:r>
      <w:r>
        <w:rPr>
          <w:b/>
        </w:rPr>
        <w:t>???</w:t>
      </w:r>
      <w:r>
        <w:t xml:space="preserve">). </w:t>
      </w:r>
      <w:commentRangeEnd w:id="196"/>
      <w:r w:rsidR="00370D8E">
        <w:rPr>
          <w:rStyle w:val="CommentReference"/>
        </w:rPr>
        <w:commentReference w:id="196"/>
      </w:r>
      <w:r>
        <w:t>We expect that by gaining a fuller understanding of telomere dynamics in natural populations, the fields of life-history evolution and evolutionary ecology will be greatly enhanced.</w:t>
      </w:r>
    </w:p>
    <w:p w14:paraId="0479C649" w14:textId="77777777" w:rsidR="00082704" w:rsidRDefault="005661A9">
      <w:pPr>
        <w:pStyle w:val="Heading3"/>
      </w:pPr>
      <w:bookmarkStart w:id="197" w:name="data-accessibility"/>
      <w:bookmarkEnd w:id="197"/>
      <w:r>
        <w:t>Data accessibility</w:t>
      </w:r>
    </w:p>
    <w:p w14:paraId="4EB881BC" w14:textId="77777777" w:rsidR="00082704" w:rsidRDefault="005661A9">
      <w:r>
        <w:t>This manuscript was written in R Markdown (</w:t>
      </w:r>
      <w:hyperlink r:id="rId11">
        <w:r>
          <w:rPr>
            <w:rStyle w:val="Link"/>
          </w:rPr>
          <w:t>http://rmarkdown.rstudio.com/</w:t>
        </w:r>
      </w:hyperlink>
      <w:r>
        <w:t xml:space="preserve">). All data and scripts required to reproduce the manuscript, and all figures and analyses contained within it, will be made available on </w:t>
      </w:r>
      <w:commentRangeStart w:id="198"/>
      <w:r>
        <w:t>GitHub.</w:t>
      </w:r>
      <w:commentRangeEnd w:id="198"/>
      <w:r w:rsidR="00370D8E">
        <w:rPr>
          <w:rStyle w:val="CommentReference"/>
        </w:rPr>
        <w:commentReference w:id="198"/>
      </w:r>
    </w:p>
    <w:p w14:paraId="1755F160" w14:textId="77777777" w:rsidR="00082704" w:rsidRDefault="005661A9">
      <w:pPr>
        <w:pStyle w:val="Heading3"/>
      </w:pPr>
      <w:bookmarkStart w:id="199" w:name="acknowledgements"/>
      <w:bookmarkEnd w:id="199"/>
      <w:r>
        <w:t>Acknowledgements</w:t>
      </w:r>
    </w:p>
    <w:p w14:paraId="5719AED0" w14:textId="77777777" w:rsidR="00082704" w:rsidRDefault="005661A9">
      <w:r>
        <w:t xml:space="preserve">Nature Seychelles facilitate the long-term Seychelles warbler project, allowing us </w:t>
      </w:r>
      <w:ins w:id="200" w:author="David Richardson" w:date="2015-09-18T15:38:00Z">
        <w:r w:rsidR="00370D8E">
          <w:t>access to</w:t>
        </w:r>
      </w:ins>
      <w:del w:id="201" w:author="David Richardson" w:date="2015-09-18T15:38:00Z">
        <w:r w:rsidDel="00370D8E">
          <w:delText>to stay on</w:delText>
        </w:r>
      </w:del>
      <w:r>
        <w:t xml:space="preserve">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14:paraId="0F545195" w14:textId="77777777" w:rsidR="00082704" w:rsidRDefault="005661A9">
      <w:pPr>
        <w:pStyle w:val="Heading3"/>
      </w:pPr>
      <w:bookmarkStart w:id="202" w:name="references"/>
      <w:bookmarkEnd w:id="202"/>
      <w:r>
        <w:t>References</w:t>
      </w:r>
    </w:p>
    <w:p w14:paraId="30CA89D0" w14:textId="77777777" w:rsidR="00082704" w:rsidRDefault="005661A9">
      <w:pPr>
        <w:pStyle w:val="Bibliography"/>
      </w:pPr>
      <w:proofErr w:type="spellStart"/>
      <w:r>
        <w:t>Asghar</w:t>
      </w:r>
      <w:proofErr w:type="spellEnd"/>
      <w:r>
        <w:t xml:space="preserve">, M., </w:t>
      </w:r>
      <w:proofErr w:type="spellStart"/>
      <w:r>
        <w:t>Hasselquist</w:t>
      </w:r>
      <w:proofErr w:type="spellEnd"/>
      <w:r>
        <w:t xml:space="preserve">, D., Hansson, B., </w:t>
      </w:r>
      <w:proofErr w:type="spellStart"/>
      <w:r>
        <w:t>Zehtindjiev</w:t>
      </w:r>
      <w:proofErr w:type="spellEnd"/>
      <w:r>
        <w:t xml:space="preserve">, P., </w:t>
      </w:r>
      <w:proofErr w:type="spellStart"/>
      <w:r>
        <w:t>Westerdahl</w:t>
      </w:r>
      <w:proofErr w:type="spellEnd"/>
      <w:r>
        <w:t xml:space="preserve">, H. &amp; </w:t>
      </w:r>
      <w:proofErr w:type="spellStart"/>
      <w:r>
        <w:t>Bensch</w:t>
      </w:r>
      <w:proofErr w:type="spellEnd"/>
      <w:r>
        <w:t xml:space="preserve">, S. (2015) Hidden costs of infection: Chronic malaria accelerates telomere degradation and senescence in wild birds. </w:t>
      </w:r>
      <w:r>
        <w:rPr>
          <w:i/>
        </w:rPr>
        <w:t>Science</w:t>
      </w:r>
      <w:r>
        <w:t xml:space="preserve">, </w:t>
      </w:r>
      <w:r>
        <w:rPr>
          <w:b/>
        </w:rPr>
        <w:t>347</w:t>
      </w:r>
      <w:r>
        <w:t>, 436–438.</w:t>
      </w:r>
    </w:p>
    <w:p w14:paraId="6515AB61" w14:textId="77777777" w:rsidR="00082704" w:rsidRDefault="005661A9">
      <w:pPr>
        <w:pStyle w:val="Bibliography"/>
      </w:pPr>
      <w:r>
        <w:t xml:space="preserve">Barrett, E.L.B., Boner, W., Mulder, E., Monaghan, P., </w:t>
      </w:r>
      <w:proofErr w:type="spellStart"/>
      <w:r>
        <w:t>Verhulst</w:t>
      </w:r>
      <w:proofErr w:type="spellEnd"/>
      <w:r>
        <w:t xml:space="preserve">, S. &amp; Richardson, D.S. (2012) Absolute standards as a useful addition to the avian quantitative PCR telomere assay. </w:t>
      </w:r>
      <w:r>
        <w:rPr>
          <w:i/>
        </w:rPr>
        <w:t>Journal of Avian Biology</w:t>
      </w:r>
      <w:r>
        <w:t xml:space="preserve">, </w:t>
      </w:r>
      <w:r>
        <w:rPr>
          <w:b/>
        </w:rPr>
        <w:t>43</w:t>
      </w:r>
      <w:r>
        <w:t>, 571–576.</w:t>
      </w:r>
    </w:p>
    <w:p w14:paraId="0B5C98A2" w14:textId="77777777" w:rsidR="00082704" w:rsidRDefault="005661A9">
      <w:pPr>
        <w:pStyle w:val="Bibliography"/>
      </w:pPr>
      <w:r>
        <w:lastRenderedPageBreak/>
        <w:t xml:space="preserve">Barrett, E.L.B., Burke, T., Hammers, M., </w:t>
      </w:r>
      <w:proofErr w:type="spellStart"/>
      <w:r>
        <w:t>Komdeur</w:t>
      </w:r>
      <w:proofErr w:type="spellEnd"/>
      <w:r>
        <w:t xml:space="preserve">, J. &amp; Richardson, D.S. (2013) Telomere length and dynamics predict mortality in a wild longitudinal study. </w:t>
      </w:r>
      <w:r>
        <w:rPr>
          <w:i/>
        </w:rPr>
        <w:t>Molecular Ecology</w:t>
      </w:r>
      <w:r>
        <w:t xml:space="preserve">, </w:t>
      </w:r>
      <w:r>
        <w:rPr>
          <w:b/>
        </w:rPr>
        <w:t>22</w:t>
      </w:r>
      <w:r>
        <w:t>, 249–259.</w:t>
      </w:r>
    </w:p>
    <w:p w14:paraId="7A584402" w14:textId="77777777" w:rsidR="00082704" w:rsidRDefault="005661A9">
      <w:pPr>
        <w:pStyle w:val="Bibliography"/>
      </w:pPr>
      <w:proofErr w:type="spellStart"/>
      <w:r>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 </w:t>
      </w:r>
      <w:r>
        <w:rPr>
          <w:i/>
        </w:rPr>
        <w:t>R foundation for statistical computing</w:t>
      </w:r>
      <w:r>
        <w:t>.</w:t>
      </w:r>
    </w:p>
    <w:p w14:paraId="2735F3AB" w14:textId="77777777" w:rsidR="00082704" w:rsidRDefault="005661A9">
      <w:pPr>
        <w:pStyle w:val="Bibliography"/>
      </w:pPr>
      <w:proofErr w:type="spellStart"/>
      <w:r>
        <w:t>Boonekamp</w:t>
      </w:r>
      <w:proofErr w:type="spellEnd"/>
      <w:r>
        <w:t xml:space="preserve">, J.J., Mulder, G.A., </w:t>
      </w:r>
      <w:proofErr w:type="spellStart"/>
      <w:r>
        <w:t>Salomons</w:t>
      </w:r>
      <w:proofErr w:type="spellEnd"/>
      <w:r>
        <w:t xml:space="preserve">, H.M., Dijkstra, C. &amp; </w:t>
      </w:r>
      <w:proofErr w:type="spellStart"/>
      <w:r>
        <w:t>Verhulst</w:t>
      </w:r>
      <w:proofErr w:type="spellEnd"/>
      <w:r>
        <w:t xml:space="preserve">, S. (2014) Nestling telomere shortening, but not telomere length, reflects developmental stress and predicts survival in wild birds. </w:t>
      </w:r>
      <w:r>
        <w:rPr>
          <w:i/>
        </w:rPr>
        <w:t>Proceedings of the Royal Society B: Biological Sciences</w:t>
      </w:r>
      <w:r>
        <w:t xml:space="preserve">, </w:t>
      </w:r>
      <w:r>
        <w:rPr>
          <w:b/>
        </w:rPr>
        <w:t>281</w:t>
      </w:r>
      <w:r>
        <w:t>, 20133287.</w:t>
      </w:r>
    </w:p>
    <w:p w14:paraId="5BD1B32C" w14:textId="77777777" w:rsidR="00082704" w:rsidRDefault="005661A9">
      <w:pPr>
        <w:pStyle w:val="Bibliography"/>
      </w:pPr>
      <w:proofErr w:type="spellStart"/>
      <w:r>
        <w:t>Brouwer</w:t>
      </w:r>
      <w:proofErr w:type="spellEnd"/>
      <w:r>
        <w:t xml:space="preserve">, L., Richardson, D. &amp; </w:t>
      </w:r>
      <w:proofErr w:type="spellStart"/>
      <w:r>
        <w:t>Komdeur</w:t>
      </w:r>
      <w:proofErr w:type="spellEnd"/>
      <w:r>
        <w:t xml:space="preserve">, J. (2012) Helpers at the nest improve late-life offspring performance: evidence from a long-term study and a cross-foster experiment. </w:t>
      </w:r>
      <w:proofErr w:type="spellStart"/>
      <w:r>
        <w:rPr>
          <w:i/>
        </w:rPr>
        <w:t>PLoS</w:t>
      </w:r>
      <w:proofErr w:type="spellEnd"/>
      <w:r>
        <w:rPr>
          <w:i/>
        </w:rPr>
        <w:t xml:space="preserve"> ONE</w:t>
      </w:r>
      <w:r>
        <w:t xml:space="preserve">, </w:t>
      </w:r>
      <w:r>
        <w:rPr>
          <w:b/>
        </w:rPr>
        <w:t>7</w:t>
      </w:r>
      <w:r>
        <w:t>, e33167.</w:t>
      </w:r>
    </w:p>
    <w:p w14:paraId="16D386D6" w14:textId="77777777" w:rsidR="00082704" w:rsidRDefault="005661A9">
      <w:pPr>
        <w:pStyle w:val="Bibliography"/>
      </w:pPr>
      <w:proofErr w:type="spellStart"/>
      <w:r>
        <w:t>Brouwer</w:t>
      </w:r>
      <w:proofErr w:type="spellEnd"/>
      <w:r>
        <w:t xml:space="preserve">, L., Richardson, D.S., </w:t>
      </w:r>
      <w:proofErr w:type="spellStart"/>
      <w:r>
        <w:t>Eikenaar</w:t>
      </w:r>
      <w:proofErr w:type="spellEnd"/>
      <w:r>
        <w:t xml:space="preserve">, C. &amp; </w:t>
      </w:r>
      <w:proofErr w:type="spellStart"/>
      <w:r>
        <w:t>Komdeur</w:t>
      </w:r>
      <w:proofErr w:type="spellEnd"/>
      <w:r>
        <w:t xml:space="preserve">, J. (2006) </w:t>
      </w:r>
      <w:proofErr w:type="gramStart"/>
      <w:r>
        <w:t>The</w:t>
      </w:r>
      <w:proofErr w:type="gramEnd"/>
      <w:r>
        <w:t xml:space="preserve"> role of group size and environmental factors on survival in a cooperatively breeding tropical passerine. </w:t>
      </w:r>
      <w:r>
        <w:rPr>
          <w:i/>
        </w:rPr>
        <w:t>Journal of Animal Ecology</w:t>
      </w:r>
      <w:r>
        <w:t xml:space="preserve">, </w:t>
      </w:r>
      <w:r>
        <w:rPr>
          <w:b/>
        </w:rPr>
        <w:t>75</w:t>
      </w:r>
      <w:r>
        <w:t>, 1321–1329.</w:t>
      </w:r>
    </w:p>
    <w:p w14:paraId="4BE89024" w14:textId="77777777" w:rsidR="00082704" w:rsidRDefault="005661A9">
      <w:pPr>
        <w:pStyle w:val="Bibliography"/>
      </w:pPr>
      <w:r>
        <w:t xml:space="preserve">Burnham, K., Anderson, D. &amp; </w:t>
      </w:r>
      <w:proofErr w:type="spellStart"/>
      <w:r>
        <w:t>Huyvaert</w:t>
      </w:r>
      <w:proofErr w:type="spellEnd"/>
      <w:r>
        <w:t xml:space="preserve">, K. (2011) AIC model selection and </w:t>
      </w:r>
      <w:proofErr w:type="spellStart"/>
      <w:r>
        <w:t>multimodel</w:t>
      </w:r>
      <w:proofErr w:type="spellEnd"/>
      <w:r>
        <w:t xml:space="preserve"> inference in behavioral ecology: some background, observations, and comparisons. </w:t>
      </w:r>
      <w:r>
        <w:rPr>
          <w:i/>
        </w:rPr>
        <w:t>Behavioral Ecology and Sociobiology</w:t>
      </w:r>
      <w:r>
        <w:t xml:space="preserve">, </w:t>
      </w:r>
      <w:r>
        <w:rPr>
          <w:b/>
        </w:rPr>
        <w:t>65</w:t>
      </w:r>
      <w:r>
        <w:t>, 23–25.</w:t>
      </w:r>
    </w:p>
    <w:p w14:paraId="33EE8B19" w14:textId="77777777" w:rsidR="00082704" w:rsidRDefault="005661A9">
      <w:pPr>
        <w:pStyle w:val="Bibliography"/>
      </w:pPr>
      <w:proofErr w:type="spellStart"/>
      <w:r>
        <w:t>Campisi</w:t>
      </w:r>
      <w:proofErr w:type="spellEnd"/>
      <w:r>
        <w:t xml:space="preserve">, J. (2003) Cellular senescence and apoptosis: How cellular responses might influence aging phenotypes. </w:t>
      </w:r>
      <w:r>
        <w:rPr>
          <w:i/>
        </w:rPr>
        <w:t>Experimental Gerontology</w:t>
      </w:r>
      <w:r>
        <w:t xml:space="preserve">, </w:t>
      </w:r>
      <w:r>
        <w:rPr>
          <w:b/>
        </w:rPr>
        <w:t>38</w:t>
      </w:r>
      <w:r>
        <w:t>, 5–11.</w:t>
      </w:r>
    </w:p>
    <w:p w14:paraId="615B05A3" w14:textId="77777777" w:rsidR="00082704" w:rsidRDefault="005661A9">
      <w:pPr>
        <w:pStyle w:val="Bibliography"/>
      </w:pPr>
      <w:r>
        <w:t xml:space="preserve">Cartwright, S.J., Nicoll, M.A.C., Jones, C.G., </w:t>
      </w:r>
      <w:proofErr w:type="spellStart"/>
      <w:r>
        <w:t>Tatayah</w:t>
      </w:r>
      <w:proofErr w:type="spellEnd"/>
      <w:r>
        <w:t xml:space="preserve">, V. &amp; Norris, K. (2014) </w:t>
      </w:r>
      <w:proofErr w:type="gramStart"/>
      <w:r>
        <w:t>Anthropogenic</w:t>
      </w:r>
      <w:proofErr w:type="gramEnd"/>
      <w:r>
        <w:t xml:space="preserve"> natal environmental effects on life histories in a wild bird population. </w:t>
      </w:r>
      <w:r>
        <w:rPr>
          <w:i/>
        </w:rPr>
        <w:t>Current Biology</w:t>
      </w:r>
      <w:r>
        <w:t xml:space="preserve">, </w:t>
      </w:r>
      <w:r>
        <w:rPr>
          <w:b/>
        </w:rPr>
        <w:t>24</w:t>
      </w:r>
      <w:r>
        <w:t>, 536–40.</w:t>
      </w:r>
    </w:p>
    <w:p w14:paraId="7BF429F5" w14:textId="77777777" w:rsidR="00082704" w:rsidRDefault="005661A9">
      <w:pPr>
        <w:pStyle w:val="Bibliography"/>
      </w:pPr>
      <w:r>
        <w:t xml:space="preserve">Cawthon, R.M., Smith, K.R., O’Brien, E., </w:t>
      </w:r>
      <w:proofErr w:type="spellStart"/>
      <w:r>
        <w:t>Sivatchenko</w:t>
      </w:r>
      <w:proofErr w:type="spellEnd"/>
      <w:r>
        <w:t xml:space="preserve">, A. &amp; Kerber, R.A. (2003) Association between telomere length in blood and mortality in people aged 60 years or older. </w:t>
      </w:r>
      <w:r>
        <w:rPr>
          <w:i/>
        </w:rPr>
        <w:t>Lancet</w:t>
      </w:r>
      <w:r>
        <w:t xml:space="preserve">, </w:t>
      </w:r>
      <w:r>
        <w:rPr>
          <w:b/>
        </w:rPr>
        <w:t>361</w:t>
      </w:r>
      <w:r>
        <w:t>, 393–395.</w:t>
      </w:r>
    </w:p>
    <w:p w14:paraId="60FAA3D9" w14:textId="77777777" w:rsidR="00082704" w:rsidRDefault="005661A9">
      <w:pPr>
        <w:pStyle w:val="Bibliography"/>
      </w:pPr>
      <w:r>
        <w:t xml:space="preserve">Coulson, T., Catchpole, E.A., </w:t>
      </w:r>
      <w:proofErr w:type="spellStart"/>
      <w:r>
        <w:t>Albon</w:t>
      </w:r>
      <w:proofErr w:type="spellEnd"/>
      <w:r>
        <w:t xml:space="preserve">, S.D., Morgan, B.J., Pemberton, J.M., </w:t>
      </w:r>
      <w:proofErr w:type="spellStart"/>
      <w:r>
        <w:t>Clutton</w:t>
      </w:r>
      <w:proofErr w:type="spellEnd"/>
      <w:r>
        <w:t xml:space="preserve">-Brock, T.H., Crawley, M.J. &amp; Grenfell, B.T. (2001) Age, sex, density, winter weather, and population crashes in </w:t>
      </w:r>
      <w:proofErr w:type="spellStart"/>
      <w:r>
        <w:t>Soay</w:t>
      </w:r>
      <w:proofErr w:type="spellEnd"/>
      <w:r>
        <w:t xml:space="preserve"> sheep. </w:t>
      </w:r>
      <w:r>
        <w:rPr>
          <w:i/>
        </w:rPr>
        <w:t>Science (New York, N.Y.)</w:t>
      </w:r>
      <w:r>
        <w:t xml:space="preserve">, </w:t>
      </w:r>
      <w:r>
        <w:rPr>
          <w:b/>
        </w:rPr>
        <w:t>292</w:t>
      </w:r>
      <w:r>
        <w:t>, 1528–31.</w:t>
      </w:r>
    </w:p>
    <w:p w14:paraId="0A6CA1D0" w14:textId="77777777" w:rsidR="00082704" w:rsidRDefault="005661A9">
      <w:pPr>
        <w:pStyle w:val="Bibliography"/>
      </w:pPr>
      <w:proofErr w:type="spellStart"/>
      <w:r>
        <w:t>Douhard</w:t>
      </w:r>
      <w:proofErr w:type="spellEnd"/>
      <w:r>
        <w:t xml:space="preserve">, M., Gaillard, J.-M., Delorme, D., Capron, G., Duncan, P., Klein, F. &amp; </w:t>
      </w:r>
      <w:proofErr w:type="spellStart"/>
      <w:r>
        <w:t>Bonenfant</w:t>
      </w:r>
      <w:proofErr w:type="spellEnd"/>
      <w:r>
        <w:t xml:space="preserve">, C. (2013) Variation in adult body mass of roe deer: early environmental conditions influence early and late body growth of females. </w:t>
      </w:r>
      <w:r>
        <w:rPr>
          <w:i/>
        </w:rPr>
        <w:t>Ecology</w:t>
      </w:r>
      <w:r>
        <w:t xml:space="preserve">, </w:t>
      </w:r>
      <w:r>
        <w:rPr>
          <w:b/>
        </w:rPr>
        <w:t>94</w:t>
      </w:r>
      <w:r>
        <w:t>, 1805–1814.</w:t>
      </w:r>
    </w:p>
    <w:p w14:paraId="04886436" w14:textId="77777777" w:rsidR="00082704" w:rsidRDefault="005661A9">
      <w:pPr>
        <w:pStyle w:val="Bibliography"/>
      </w:pPr>
      <w:r>
        <w:t xml:space="preserve">Drummond, H., Rodríguez, C. &amp; Oro, D. (2011) Natural ’poor start’ does not increase mortality over the lifetime. </w:t>
      </w:r>
      <w:r>
        <w:rPr>
          <w:i/>
        </w:rPr>
        <w:t>Proceedings of the Royal Society B: Biological Sciences</w:t>
      </w:r>
      <w:r>
        <w:t xml:space="preserve">, </w:t>
      </w:r>
      <w:r>
        <w:rPr>
          <w:b/>
        </w:rPr>
        <w:t>278</w:t>
      </w:r>
      <w:r>
        <w:t>, 3421–7.</w:t>
      </w:r>
    </w:p>
    <w:p w14:paraId="7F790F34" w14:textId="77777777" w:rsidR="00082704" w:rsidRDefault="005661A9">
      <w:pPr>
        <w:pStyle w:val="Bibliography"/>
      </w:pPr>
      <w:proofErr w:type="spellStart"/>
      <w:r>
        <w:t>Frenck</w:t>
      </w:r>
      <w:proofErr w:type="spellEnd"/>
      <w:r>
        <w:t xml:space="preserve">, R.W., Blackburn, E.H. &amp; Shannon, K.M. (1998) </w:t>
      </w:r>
      <w:proofErr w:type="gramStart"/>
      <w:r>
        <w:t>The</w:t>
      </w:r>
      <w:proofErr w:type="gramEnd"/>
      <w:r>
        <w:t xml:space="preserve"> rate of telomere sequence loss in human leukocytes varies with age. </w:t>
      </w:r>
      <w:r>
        <w:rPr>
          <w:i/>
        </w:rPr>
        <w:t>Proceedings of the National Academy of Sciences of the United States of America</w:t>
      </w:r>
      <w:r>
        <w:t xml:space="preserve">, </w:t>
      </w:r>
      <w:r>
        <w:rPr>
          <w:b/>
        </w:rPr>
        <w:t>95</w:t>
      </w:r>
      <w:r>
        <w:t>, 5607–5610.</w:t>
      </w:r>
    </w:p>
    <w:p w14:paraId="624948CE" w14:textId="77777777" w:rsidR="00082704" w:rsidRDefault="005661A9">
      <w:pPr>
        <w:pStyle w:val="Bibliography"/>
      </w:pPr>
      <w:proofErr w:type="spellStart"/>
      <w:r>
        <w:lastRenderedPageBreak/>
        <w:t>Grafen</w:t>
      </w:r>
      <w:proofErr w:type="spellEnd"/>
      <w:r>
        <w:t xml:space="preserve">, A. (1988) </w:t>
      </w:r>
      <w:proofErr w:type="gramStart"/>
      <w:r>
        <w:t>On</w:t>
      </w:r>
      <w:proofErr w:type="gramEnd"/>
      <w:r>
        <w:t xml:space="preserve"> the uses of data on lifetime reproductive success. </w:t>
      </w:r>
      <w:r>
        <w:rPr>
          <w:i/>
        </w:rPr>
        <w:t>Reproductive success</w:t>
      </w:r>
      <w:r>
        <w:t xml:space="preserve"> (</w:t>
      </w:r>
      <w:proofErr w:type="spellStart"/>
      <w:proofErr w:type="gramStart"/>
      <w:r>
        <w:t>ed</w:t>
      </w:r>
      <w:proofErr w:type="spellEnd"/>
      <w:proofErr w:type="gramEnd"/>
      <w:r>
        <w:t xml:space="preserve"> T. </w:t>
      </w:r>
      <w:proofErr w:type="spellStart"/>
      <w:r>
        <w:t>Clutton</w:t>
      </w:r>
      <w:proofErr w:type="spellEnd"/>
      <w:r>
        <w:t>-Brock).</w:t>
      </w:r>
    </w:p>
    <w:p w14:paraId="307AFE0C" w14:textId="77777777" w:rsidR="00082704" w:rsidRDefault="005661A9">
      <w:pPr>
        <w:pStyle w:val="Bibliography"/>
      </w:pPr>
      <w:r>
        <w:t xml:space="preserve">Griffiths, R., Double, M.C., Orr, K. &amp; Dawson, R.J. (1998) A DNA test to sex most birds. </w:t>
      </w:r>
      <w:r>
        <w:rPr>
          <w:i/>
        </w:rPr>
        <w:t>Molecular Ecology</w:t>
      </w:r>
      <w:r>
        <w:t xml:space="preserve">, </w:t>
      </w:r>
      <w:r>
        <w:rPr>
          <w:b/>
        </w:rPr>
        <w:t>7</w:t>
      </w:r>
      <w:r>
        <w:t>, 1071–5.</w:t>
      </w:r>
    </w:p>
    <w:p w14:paraId="7970EBD2" w14:textId="77777777" w:rsidR="00082704" w:rsidRDefault="005661A9">
      <w:pPr>
        <w:pStyle w:val="Bibliography"/>
      </w:pPr>
      <w:r>
        <w:t xml:space="preserve">Hammers, M., </w:t>
      </w:r>
      <w:proofErr w:type="spellStart"/>
      <w:r>
        <w:t>Kingma</w:t>
      </w:r>
      <w:proofErr w:type="spellEnd"/>
      <w:r>
        <w:t xml:space="preserve">, S.A., </w:t>
      </w:r>
      <w:proofErr w:type="spellStart"/>
      <w:r>
        <w:t>Bebbington</w:t>
      </w:r>
      <w:proofErr w:type="spellEnd"/>
      <w:r>
        <w:t xml:space="preserve">, K., </w:t>
      </w:r>
      <w:proofErr w:type="spellStart"/>
      <w:r>
        <w:t>Crommenacker</w:t>
      </w:r>
      <w:proofErr w:type="spellEnd"/>
      <w:r>
        <w:t xml:space="preserve">, J. van de, </w:t>
      </w:r>
      <w:proofErr w:type="spellStart"/>
      <w:r>
        <w:t>Spurgin</w:t>
      </w:r>
      <w:proofErr w:type="spellEnd"/>
      <w:r>
        <w:t xml:space="preserve">, L.G., Richardson, D.S., Burke, T., </w:t>
      </w:r>
      <w:proofErr w:type="spellStart"/>
      <w:r>
        <w:t>Dugdale</w:t>
      </w:r>
      <w:proofErr w:type="spellEnd"/>
      <w:r>
        <w:t xml:space="preserve">, H.L. &amp; </w:t>
      </w:r>
      <w:proofErr w:type="spellStart"/>
      <w:r>
        <w:t>Komdeur</w:t>
      </w:r>
      <w:proofErr w:type="spellEnd"/>
      <w:r>
        <w:t xml:space="preserve">, J. (2015) Senescence in the wild: Insights from a long-term study on Seychelles warblers. </w:t>
      </w:r>
      <w:r>
        <w:rPr>
          <w:i/>
        </w:rPr>
        <w:t>Experimental Gerontology</w:t>
      </w:r>
      <w:r>
        <w:t>.</w:t>
      </w:r>
    </w:p>
    <w:p w14:paraId="7C13D2D8" w14:textId="77777777" w:rsidR="00082704" w:rsidRDefault="005661A9">
      <w:pPr>
        <w:pStyle w:val="Bibliography"/>
      </w:pPr>
      <w:r>
        <w:t xml:space="preserve">Hammers, M., Richardson, D.S., Burke, T. &amp; </w:t>
      </w:r>
      <w:proofErr w:type="spellStart"/>
      <w:r>
        <w:t>Komdeur</w:t>
      </w:r>
      <w:proofErr w:type="spellEnd"/>
      <w:r>
        <w:t xml:space="preserve">, J. (2013) </w:t>
      </w:r>
      <w:proofErr w:type="gramStart"/>
      <w:r>
        <w:t>The</w:t>
      </w:r>
      <w:proofErr w:type="gramEnd"/>
      <w:r>
        <w:t xml:space="preserve"> impact of reproductive investment and early-life environmental conditions on senescence: support for the disposable soma hypothesis. </w:t>
      </w:r>
      <w:r>
        <w:rPr>
          <w:i/>
        </w:rPr>
        <w:t>Journal of Evolutionary Biology</w:t>
      </w:r>
      <w:r>
        <w:t xml:space="preserve">, </w:t>
      </w:r>
      <w:r>
        <w:rPr>
          <w:b/>
        </w:rPr>
        <w:t>26</w:t>
      </w:r>
      <w:r>
        <w:t>, 1999–2007.</w:t>
      </w:r>
    </w:p>
    <w:p w14:paraId="1F8C968A" w14:textId="77777777" w:rsidR="00082704" w:rsidRDefault="005661A9">
      <w:pPr>
        <w:pStyle w:val="Bibliography"/>
      </w:pPr>
      <w:r>
        <w:t xml:space="preserve">Haussmann, M.F. &amp; </w:t>
      </w:r>
      <w:proofErr w:type="spellStart"/>
      <w:r>
        <w:t>Marchetto</w:t>
      </w:r>
      <w:proofErr w:type="spellEnd"/>
      <w:r>
        <w:t xml:space="preserve">, N.M. (2010) Telomeres: Linking stress and survival, ecology and evolution. </w:t>
      </w:r>
      <w:r>
        <w:rPr>
          <w:i/>
        </w:rPr>
        <w:t>Current Zoology</w:t>
      </w:r>
      <w:r>
        <w:t xml:space="preserve">, </w:t>
      </w:r>
      <w:r>
        <w:rPr>
          <w:b/>
        </w:rPr>
        <w:t>56</w:t>
      </w:r>
      <w:r>
        <w:t>, 714–727.</w:t>
      </w:r>
    </w:p>
    <w:p w14:paraId="6F77FF87" w14:textId="77777777" w:rsidR="00082704" w:rsidRDefault="005661A9">
      <w:pPr>
        <w:pStyle w:val="Bibliography"/>
      </w:pPr>
      <w:r>
        <w:t xml:space="preserve">Haussmann, M.F., </w:t>
      </w:r>
      <w:proofErr w:type="spellStart"/>
      <w:r>
        <w:t>Vleck</w:t>
      </w:r>
      <w:proofErr w:type="spellEnd"/>
      <w:r>
        <w:t xml:space="preserve">, C.M. &amp; </w:t>
      </w:r>
      <w:proofErr w:type="spellStart"/>
      <w:r>
        <w:t>Nisbet</w:t>
      </w:r>
      <w:proofErr w:type="spellEnd"/>
      <w:r>
        <w:t xml:space="preserve">, I.C.T. (2003) Calibrating the telomere clock in common terns, Sterna </w:t>
      </w:r>
      <w:proofErr w:type="spellStart"/>
      <w:r>
        <w:t>hirundo</w:t>
      </w:r>
      <w:proofErr w:type="spellEnd"/>
      <w:r>
        <w:t xml:space="preserve">. </w:t>
      </w:r>
      <w:r>
        <w:rPr>
          <w:i/>
        </w:rPr>
        <w:t>Experimental Gerontology</w:t>
      </w:r>
      <w:r>
        <w:t xml:space="preserve">, </w:t>
      </w:r>
      <w:r>
        <w:rPr>
          <w:b/>
        </w:rPr>
        <w:t>38</w:t>
      </w:r>
      <w:r>
        <w:t>, 787–789.</w:t>
      </w:r>
    </w:p>
    <w:p w14:paraId="6992BE40" w14:textId="77777777" w:rsidR="00082704" w:rsidRDefault="005661A9">
      <w:pPr>
        <w:pStyle w:val="Bibliography"/>
      </w:pPr>
      <w:r>
        <w:t xml:space="preserve">Hayward, A.D., Rickard, I.J. &amp; </w:t>
      </w:r>
      <w:proofErr w:type="spellStart"/>
      <w:r>
        <w:t>Lummaa</w:t>
      </w:r>
      <w:proofErr w:type="spellEnd"/>
      <w:r>
        <w:t xml:space="preserve">, V. (2013) Influence of early-life nutrition on mortality and reproductive success during a subsequent famine in a preindustrial population. </w:t>
      </w:r>
      <w:r>
        <w:rPr>
          <w:i/>
        </w:rPr>
        <w:t>Proceedings of the National Academy of Sciences of the United States of America</w:t>
      </w:r>
      <w:r>
        <w:t xml:space="preserve">, </w:t>
      </w:r>
      <w:r>
        <w:rPr>
          <w:b/>
        </w:rPr>
        <w:t>110</w:t>
      </w:r>
      <w:r>
        <w:t>, 13886–91.</w:t>
      </w:r>
    </w:p>
    <w:p w14:paraId="3D997FC8" w14:textId="77777777" w:rsidR="00082704" w:rsidRDefault="005661A9">
      <w:pPr>
        <w:pStyle w:val="Bibliography"/>
      </w:pPr>
      <w:proofErr w:type="spellStart"/>
      <w:r>
        <w:t>Heidinger</w:t>
      </w:r>
      <w:proofErr w:type="spellEnd"/>
      <w:r>
        <w:t xml:space="preserve">, B.J., Blount, J.D., Boner, W., Griffiths, K., Metcalfe, N.B. &amp; Monaghan, P. (2012) Telomere length in early life predicts lifespan. </w:t>
      </w:r>
      <w:r>
        <w:rPr>
          <w:i/>
        </w:rPr>
        <w:t>Proceedings of the National Academy of Sciences of the United States of America</w:t>
      </w:r>
      <w:r>
        <w:t xml:space="preserve">, </w:t>
      </w:r>
      <w:r>
        <w:rPr>
          <w:b/>
        </w:rPr>
        <w:t>109</w:t>
      </w:r>
      <w:r>
        <w:t>, 1743–8.</w:t>
      </w:r>
    </w:p>
    <w:p w14:paraId="44C7F007" w14:textId="77777777" w:rsidR="00082704" w:rsidRDefault="005661A9">
      <w:pPr>
        <w:pStyle w:val="Bibliography"/>
      </w:pPr>
      <w:r>
        <w:t xml:space="preserve">Hoffman, A.A. &amp; </w:t>
      </w:r>
      <w:proofErr w:type="spellStart"/>
      <w:r>
        <w:t>Hercus</w:t>
      </w:r>
      <w:proofErr w:type="spellEnd"/>
      <w:r>
        <w:t xml:space="preserve">, M.J. (2000) Environmental Stress as an Evolutionary Force. </w:t>
      </w:r>
      <w:proofErr w:type="spellStart"/>
      <w:r>
        <w:rPr>
          <w:i/>
        </w:rPr>
        <w:t>BioScience</w:t>
      </w:r>
      <w:proofErr w:type="spellEnd"/>
      <w:r>
        <w:t xml:space="preserve">, </w:t>
      </w:r>
      <w:r>
        <w:rPr>
          <w:b/>
        </w:rPr>
        <w:t>50</w:t>
      </w:r>
      <w:r>
        <w:t>, 217–226.</w:t>
      </w:r>
    </w:p>
    <w:p w14:paraId="45500440" w14:textId="77777777" w:rsidR="00082704" w:rsidRDefault="005661A9">
      <w:pPr>
        <w:pStyle w:val="Bibliography"/>
      </w:pPr>
      <w:r>
        <w:t xml:space="preserve">Horn, T., Robertson, B.C. &amp; </w:t>
      </w:r>
      <w:proofErr w:type="spellStart"/>
      <w:r>
        <w:t>Gemmell</w:t>
      </w:r>
      <w:proofErr w:type="spellEnd"/>
      <w:r>
        <w:t xml:space="preserve">, N.J. (2010) </w:t>
      </w:r>
      <w:proofErr w:type="gramStart"/>
      <w:r>
        <w:t>The</w:t>
      </w:r>
      <w:proofErr w:type="gramEnd"/>
      <w:r>
        <w:t xml:space="preserve"> use of telomere length in ecology and evolutionary biology. </w:t>
      </w:r>
      <w:r>
        <w:rPr>
          <w:i/>
        </w:rPr>
        <w:t>Heredity</w:t>
      </w:r>
      <w:r>
        <w:t xml:space="preserve">, </w:t>
      </w:r>
      <w:r>
        <w:rPr>
          <w:b/>
        </w:rPr>
        <w:t>105</w:t>
      </w:r>
      <w:r>
        <w:t>, 497–506.</w:t>
      </w:r>
    </w:p>
    <w:p w14:paraId="29BFDE92" w14:textId="77777777" w:rsidR="00082704" w:rsidRDefault="005661A9">
      <w:pPr>
        <w:pStyle w:val="Bibliography"/>
      </w:pPr>
      <w:proofErr w:type="spellStart"/>
      <w:r>
        <w:t>Komdeur</w:t>
      </w:r>
      <w:proofErr w:type="spellEnd"/>
      <w:r>
        <w:t xml:space="preserve">, J. (1992) Importance of habitat saturation and territory quality for evolution of cooperative breeding in the Seychelles warbler. </w:t>
      </w:r>
      <w:r>
        <w:rPr>
          <w:i/>
        </w:rPr>
        <w:t>Nature</w:t>
      </w:r>
      <w:r>
        <w:t xml:space="preserve">, </w:t>
      </w:r>
      <w:r>
        <w:rPr>
          <w:b/>
        </w:rPr>
        <w:t>358</w:t>
      </w:r>
      <w:r>
        <w:t>, 493–495.</w:t>
      </w:r>
    </w:p>
    <w:p w14:paraId="40CA6047" w14:textId="77777777" w:rsidR="00082704" w:rsidRDefault="005661A9">
      <w:pPr>
        <w:pStyle w:val="Bibliography"/>
      </w:pPr>
      <w:proofErr w:type="spellStart"/>
      <w:r>
        <w:t>Komdeur</w:t>
      </w:r>
      <w:proofErr w:type="spellEnd"/>
      <w:r>
        <w:t xml:space="preserve">, J. (1994) Experimental evidence for helping and hindering by previous offspring in the cooperative-breeding Seychelles warbler </w:t>
      </w:r>
      <w:proofErr w:type="spellStart"/>
      <w:r>
        <w:t>Acrocephalus</w:t>
      </w:r>
      <w:proofErr w:type="spellEnd"/>
      <w:r>
        <w:t xml:space="preserve"> </w:t>
      </w:r>
      <w:proofErr w:type="spellStart"/>
      <w:r>
        <w:t>sechellensis</w:t>
      </w:r>
      <w:proofErr w:type="spellEnd"/>
      <w:r>
        <w:t xml:space="preserve">. </w:t>
      </w:r>
      <w:r>
        <w:rPr>
          <w:i/>
        </w:rPr>
        <w:t>Behavioral ecology and sociobiology</w:t>
      </w:r>
      <w:r>
        <w:t xml:space="preserve">, </w:t>
      </w:r>
      <w:r>
        <w:rPr>
          <w:b/>
        </w:rPr>
        <w:t>34</w:t>
      </w:r>
      <w:r>
        <w:t>, 175–186.</w:t>
      </w:r>
    </w:p>
    <w:p w14:paraId="2EDC6A72" w14:textId="77777777" w:rsidR="00082704" w:rsidRDefault="005661A9">
      <w:pPr>
        <w:pStyle w:val="Bibliography"/>
      </w:pPr>
      <w:proofErr w:type="spellStart"/>
      <w:r>
        <w:t>Komdeur</w:t>
      </w:r>
      <w:proofErr w:type="spellEnd"/>
      <w:r>
        <w:t xml:space="preserve">, J., </w:t>
      </w:r>
      <w:proofErr w:type="spellStart"/>
      <w:r>
        <w:t>Piersma</w:t>
      </w:r>
      <w:proofErr w:type="spellEnd"/>
      <w:r>
        <w:t xml:space="preserve">, T., </w:t>
      </w:r>
      <w:proofErr w:type="spellStart"/>
      <w:r>
        <w:t>Kraaijeveld</w:t>
      </w:r>
      <w:proofErr w:type="spellEnd"/>
      <w:r>
        <w:t xml:space="preserve">, K., </w:t>
      </w:r>
      <w:proofErr w:type="spellStart"/>
      <w:r>
        <w:t>Kraaijeveld</w:t>
      </w:r>
      <w:proofErr w:type="spellEnd"/>
      <w:r>
        <w:t xml:space="preserve">-Smit, F. &amp; Richardson, D.S. (2004) Why Seychelles Warblers fail to recolonize nearby islands: Unwilling or unable to fly there? </w:t>
      </w:r>
      <w:r>
        <w:rPr>
          <w:i/>
        </w:rPr>
        <w:t>Ibis</w:t>
      </w:r>
      <w:r>
        <w:t xml:space="preserve">, </w:t>
      </w:r>
      <w:r>
        <w:rPr>
          <w:b/>
        </w:rPr>
        <w:t>146</w:t>
      </w:r>
      <w:r>
        <w:t>, 298–302.</w:t>
      </w:r>
    </w:p>
    <w:p w14:paraId="58EC6B68" w14:textId="77777777" w:rsidR="00082704" w:rsidRDefault="005661A9">
      <w:pPr>
        <w:pStyle w:val="Bibliography"/>
      </w:pPr>
      <w:r>
        <w:t xml:space="preserve">Madsen, T. &amp; Shine, R. (2000) Silver spoons and snake body sizes: prey availability early in life influences long‐term growth rates of free‐ranging pythons. </w:t>
      </w:r>
      <w:r>
        <w:rPr>
          <w:i/>
        </w:rPr>
        <w:t>Journal of Animal Ecology</w:t>
      </w:r>
      <w:r>
        <w:t xml:space="preserve">, </w:t>
      </w:r>
      <w:r>
        <w:rPr>
          <w:b/>
        </w:rPr>
        <w:t>69</w:t>
      </w:r>
      <w:r>
        <w:t>, 952–958.</w:t>
      </w:r>
    </w:p>
    <w:p w14:paraId="00E16660" w14:textId="77777777" w:rsidR="00082704" w:rsidRDefault="005661A9">
      <w:pPr>
        <w:pStyle w:val="Bibliography"/>
      </w:pPr>
      <w:proofErr w:type="spellStart"/>
      <w:r>
        <w:lastRenderedPageBreak/>
        <w:t>Mizutani</w:t>
      </w:r>
      <w:proofErr w:type="spellEnd"/>
      <w:r>
        <w:t xml:space="preserve">, Y., Tomita, N., </w:t>
      </w:r>
      <w:proofErr w:type="spellStart"/>
      <w:r>
        <w:t>Niizuma</w:t>
      </w:r>
      <w:proofErr w:type="spellEnd"/>
      <w:r>
        <w:t xml:space="preserve">, Y. &amp; Yoda, K. (2013) Environmental perturbations influence telomere dynamics in long-lived birds in their natural habitat. </w:t>
      </w:r>
      <w:r>
        <w:rPr>
          <w:i/>
        </w:rPr>
        <w:t>Biology Letters</w:t>
      </w:r>
      <w:r>
        <w:t xml:space="preserve">, </w:t>
      </w:r>
      <w:r>
        <w:rPr>
          <w:b/>
        </w:rPr>
        <w:t>9</w:t>
      </w:r>
      <w:r>
        <w:t>, 20130511.</w:t>
      </w:r>
    </w:p>
    <w:p w14:paraId="6221326F" w14:textId="77777777" w:rsidR="00082704" w:rsidRDefault="005661A9">
      <w:pPr>
        <w:pStyle w:val="Bibliography"/>
      </w:pPr>
      <w:r>
        <w:t xml:space="preserve">Monaghan, P. (2008) </w:t>
      </w:r>
      <w:proofErr w:type="gramStart"/>
      <w:r>
        <w:t>Early</w:t>
      </w:r>
      <w:proofErr w:type="gramEnd"/>
      <w:r>
        <w:t xml:space="preserve"> growth conditions, phenotypic development and environmental change. </w:t>
      </w:r>
      <w:r>
        <w:rPr>
          <w:i/>
        </w:rPr>
        <w:t>Philosophical Transactions of the Royal Society B: Biological sciences</w:t>
      </w:r>
      <w:r>
        <w:t xml:space="preserve">, </w:t>
      </w:r>
      <w:r>
        <w:rPr>
          <w:b/>
        </w:rPr>
        <w:t>363</w:t>
      </w:r>
      <w:r>
        <w:t>, 1365.</w:t>
      </w:r>
    </w:p>
    <w:p w14:paraId="2E98CA0E" w14:textId="77777777" w:rsidR="00082704" w:rsidRDefault="005661A9">
      <w:pPr>
        <w:pStyle w:val="Bibliography"/>
      </w:pPr>
      <w:r>
        <w:t xml:space="preserve">Monaghan, P. (2014) Organismal stress, telomeres and life histories. </w:t>
      </w:r>
      <w:r>
        <w:rPr>
          <w:i/>
        </w:rPr>
        <w:t>Journal of Experimental Biology</w:t>
      </w:r>
      <w:r>
        <w:t xml:space="preserve">, </w:t>
      </w:r>
      <w:r>
        <w:rPr>
          <w:b/>
        </w:rPr>
        <w:t>217</w:t>
      </w:r>
      <w:r>
        <w:t>, 57–66.</w:t>
      </w:r>
    </w:p>
    <w:p w14:paraId="368C5873" w14:textId="77777777" w:rsidR="00082704" w:rsidRDefault="005661A9">
      <w:pPr>
        <w:pStyle w:val="Bibliography"/>
      </w:pPr>
      <w:r>
        <w:t xml:space="preserve">Monaghan, P. &amp; Haussmann, M.F. (2006) Do telomere dynamics link lifestyle and lifespan? </w:t>
      </w:r>
      <w:r>
        <w:rPr>
          <w:i/>
        </w:rPr>
        <w:t>Trends in Ecology and Evolution</w:t>
      </w:r>
      <w:r>
        <w:t xml:space="preserve">, </w:t>
      </w:r>
      <w:r>
        <w:rPr>
          <w:b/>
        </w:rPr>
        <w:t>21</w:t>
      </w:r>
      <w:r>
        <w:t>, 47–53.</w:t>
      </w:r>
    </w:p>
    <w:p w14:paraId="4129F3B1" w14:textId="77777777" w:rsidR="00082704" w:rsidRDefault="005661A9">
      <w:pPr>
        <w:pStyle w:val="Bibliography"/>
      </w:pPr>
      <w:r>
        <w:t xml:space="preserve">Nettle, D., Andrews, C. &amp; Monaghan, P. (2015) Developmental and familial predictors of adult cognitive traits in the European starling. </w:t>
      </w:r>
      <w:r>
        <w:rPr>
          <w:i/>
        </w:rPr>
        <w:t xml:space="preserve">Animal </w:t>
      </w:r>
      <w:proofErr w:type="spellStart"/>
      <w:r>
        <w:rPr>
          <w:i/>
        </w:rPr>
        <w:t>Behaviour</w:t>
      </w:r>
      <w:proofErr w:type="spellEnd"/>
      <w:r>
        <w:t xml:space="preserve">, </w:t>
      </w:r>
      <w:r>
        <w:rPr>
          <w:b/>
        </w:rPr>
        <w:t>107</w:t>
      </w:r>
      <w:r>
        <w:t>, 239–248.</w:t>
      </w:r>
    </w:p>
    <w:p w14:paraId="0176A4D2" w14:textId="77777777" w:rsidR="00082704" w:rsidRDefault="005661A9">
      <w:pPr>
        <w:pStyle w:val="Bibliography"/>
      </w:pPr>
      <w:r>
        <w:t xml:space="preserve">Nettle, D., Monaghan, P., Gillespie, R., </w:t>
      </w:r>
      <w:proofErr w:type="spellStart"/>
      <w:r>
        <w:t>Brilot</w:t>
      </w:r>
      <w:proofErr w:type="spellEnd"/>
      <w:r>
        <w:t xml:space="preserve">, B., Bedford, T. &amp; Bateson, M. (2015) </w:t>
      </w:r>
      <w:proofErr w:type="gramStart"/>
      <w:r>
        <w:t>An</w:t>
      </w:r>
      <w:proofErr w:type="gramEnd"/>
      <w:r>
        <w:t xml:space="preserve"> experimental demonstration that early-life competitive disadvantage accelerates telomere loss. </w:t>
      </w:r>
      <w:r>
        <w:rPr>
          <w:i/>
        </w:rPr>
        <w:t>Proceedings of the Royal Society B: Biological Sciences</w:t>
      </w:r>
      <w:r>
        <w:t xml:space="preserve">, </w:t>
      </w:r>
      <w:r>
        <w:rPr>
          <w:b/>
        </w:rPr>
        <w:t>282</w:t>
      </w:r>
      <w:r>
        <w:t>, 20141610.</w:t>
      </w:r>
    </w:p>
    <w:p w14:paraId="3F9DC5C2" w14:textId="77777777" w:rsidR="00082704" w:rsidRDefault="005661A9">
      <w:pPr>
        <w:pStyle w:val="Bibliography"/>
      </w:pPr>
      <w:proofErr w:type="spellStart"/>
      <w:r>
        <w:t>Nussey</w:t>
      </w:r>
      <w:proofErr w:type="spellEnd"/>
      <w:r>
        <w:t xml:space="preserve">, D., </w:t>
      </w:r>
      <w:proofErr w:type="spellStart"/>
      <w:r>
        <w:t>Kruuk</w:t>
      </w:r>
      <w:proofErr w:type="spellEnd"/>
      <w:r>
        <w:t xml:space="preserve">, L., Morris, A. &amp; </w:t>
      </w:r>
      <w:proofErr w:type="spellStart"/>
      <w:r>
        <w:t>Clutton</w:t>
      </w:r>
      <w:proofErr w:type="spellEnd"/>
      <w:r>
        <w:t xml:space="preserve">-Brock, T. (2007) Environmental conditions in early life influence ageing rates in a wild population of red deer. </w:t>
      </w:r>
      <w:r>
        <w:rPr>
          <w:i/>
        </w:rPr>
        <w:t>Current Biology</w:t>
      </w:r>
      <w:r>
        <w:t xml:space="preserve">, </w:t>
      </w:r>
      <w:r>
        <w:rPr>
          <w:b/>
        </w:rPr>
        <w:t>17</w:t>
      </w:r>
      <w:r>
        <w:t>, R1000–R1001.</w:t>
      </w:r>
    </w:p>
    <w:p w14:paraId="22B88988" w14:textId="77777777" w:rsidR="00082704" w:rsidRDefault="005661A9">
      <w:pPr>
        <w:pStyle w:val="Bibliography"/>
      </w:pPr>
      <w:r>
        <w:t xml:space="preserve">Price, L.H., Kao, H.T., Burgers, D.E., Carpenter, L.L. &amp; </w:t>
      </w:r>
      <w:proofErr w:type="spellStart"/>
      <w:r>
        <w:t>Tyrka</w:t>
      </w:r>
      <w:proofErr w:type="spellEnd"/>
      <w:r>
        <w:t xml:space="preserve">, A.R. (2013) Telomeres and early-life stress: An overview. </w:t>
      </w:r>
      <w:r>
        <w:rPr>
          <w:i/>
        </w:rPr>
        <w:t>Biological Psychiatry</w:t>
      </w:r>
      <w:r>
        <w:t xml:space="preserve">, </w:t>
      </w:r>
      <w:r>
        <w:rPr>
          <w:b/>
        </w:rPr>
        <w:t>73</w:t>
      </w:r>
      <w:r>
        <w:t>, 15–23.</w:t>
      </w:r>
    </w:p>
    <w:p w14:paraId="1C80F47C" w14:textId="77777777" w:rsidR="00082704" w:rsidRDefault="005661A9">
      <w:pPr>
        <w:pStyle w:val="Bibliography"/>
      </w:pPr>
      <w:r>
        <w:t>R Development Core Team. (2011) R: A Language and Environment for Statistical Computing (</w:t>
      </w:r>
      <w:proofErr w:type="spellStart"/>
      <w:proofErr w:type="gramStart"/>
      <w:r>
        <w:t>ed</w:t>
      </w:r>
      <w:proofErr w:type="spellEnd"/>
      <w:proofErr w:type="gramEnd"/>
      <w:r>
        <w:t xml:space="preserve"> RDC Team). </w:t>
      </w:r>
      <w:r>
        <w:rPr>
          <w:i/>
        </w:rPr>
        <w:t>R foundation for statistical computing</w:t>
      </w:r>
      <w:r>
        <w:t xml:space="preserve">, </w:t>
      </w:r>
      <w:r>
        <w:rPr>
          <w:b/>
        </w:rPr>
        <w:t>1</w:t>
      </w:r>
      <w:r>
        <w:t>, 409.</w:t>
      </w:r>
    </w:p>
    <w:p w14:paraId="1A2FF6DE" w14:textId="77777777" w:rsidR="00082704" w:rsidRDefault="005661A9">
      <w:pPr>
        <w:pStyle w:val="Bibliography"/>
      </w:pPr>
      <w:r>
        <w:t xml:space="preserve">Reichert, S., </w:t>
      </w:r>
      <w:proofErr w:type="spellStart"/>
      <w:r>
        <w:t>Criscuolo</w:t>
      </w:r>
      <w:proofErr w:type="spellEnd"/>
      <w:r>
        <w:t xml:space="preserve">, F. &amp; Zahn, S. (2015) Immediate and delayed effects of growth conditions on ageing parameters in nestling zebra finches. </w:t>
      </w:r>
      <w:r>
        <w:rPr>
          <w:i/>
        </w:rPr>
        <w:t>The Journal of Experimental Biology</w:t>
      </w:r>
      <w:r>
        <w:t xml:space="preserve">, </w:t>
      </w:r>
      <w:r>
        <w:rPr>
          <w:b/>
        </w:rPr>
        <w:t>218</w:t>
      </w:r>
      <w:r>
        <w:t>.</w:t>
      </w:r>
    </w:p>
    <w:p w14:paraId="3D1E5081" w14:textId="77777777" w:rsidR="00082704" w:rsidRDefault="005661A9">
      <w:pPr>
        <w:pStyle w:val="Bibliography"/>
      </w:pPr>
      <w:r>
        <w:t xml:space="preserve">Reid, J.M., </w:t>
      </w:r>
      <w:proofErr w:type="spellStart"/>
      <w:r>
        <w:t>Bignal</w:t>
      </w:r>
      <w:proofErr w:type="spellEnd"/>
      <w:r>
        <w:t xml:space="preserve">, E.M., </w:t>
      </w:r>
      <w:proofErr w:type="spellStart"/>
      <w:r>
        <w:t>Bignal</w:t>
      </w:r>
      <w:proofErr w:type="spellEnd"/>
      <w:r>
        <w:t xml:space="preserve">, S., McCracken, D.I. &amp; Monaghan, P. (2003) Environmental variability, life-history covariation and cohort effects in the red-billed chough </w:t>
      </w:r>
      <w:proofErr w:type="spellStart"/>
      <w:r>
        <w:t>Pyrrhocorax</w:t>
      </w:r>
      <w:proofErr w:type="spellEnd"/>
      <w:r>
        <w:t xml:space="preserve"> </w:t>
      </w:r>
      <w:proofErr w:type="spellStart"/>
      <w:r>
        <w:t>pyrrhocorax</w:t>
      </w:r>
      <w:proofErr w:type="spellEnd"/>
      <w:r>
        <w:t xml:space="preserve">. </w:t>
      </w:r>
      <w:r>
        <w:rPr>
          <w:i/>
        </w:rPr>
        <w:t>Journal of Animal Ecology</w:t>
      </w:r>
      <w:r>
        <w:t xml:space="preserve">, </w:t>
      </w:r>
      <w:r>
        <w:rPr>
          <w:b/>
        </w:rPr>
        <w:t>72</w:t>
      </w:r>
      <w:r>
        <w:t>, 36–46.</w:t>
      </w:r>
    </w:p>
    <w:p w14:paraId="4F0344FF" w14:textId="77777777" w:rsidR="00082704" w:rsidRDefault="005661A9">
      <w:pPr>
        <w:pStyle w:val="Bibliography"/>
      </w:pPr>
      <w:r>
        <w:t xml:space="preserve">Richards, E.J. (2006) Inherited epigenetic variation–revisiting soft inheritance. </w:t>
      </w:r>
      <w:r>
        <w:rPr>
          <w:i/>
        </w:rPr>
        <w:t>Nature Reviews Genetics</w:t>
      </w:r>
      <w:r>
        <w:t xml:space="preserve">, </w:t>
      </w:r>
      <w:r>
        <w:rPr>
          <w:b/>
        </w:rPr>
        <w:t>7</w:t>
      </w:r>
      <w:r>
        <w:t>, 395–401.</w:t>
      </w:r>
    </w:p>
    <w:p w14:paraId="4B7AC633" w14:textId="77777777" w:rsidR="00082704" w:rsidRDefault="005661A9">
      <w:pPr>
        <w:pStyle w:val="Bibliography"/>
      </w:pPr>
      <w:r>
        <w:t xml:space="preserve">Richardson, D.S., Burke, T. &amp; </w:t>
      </w:r>
      <w:proofErr w:type="spellStart"/>
      <w:r>
        <w:t>Komdeur</w:t>
      </w:r>
      <w:proofErr w:type="spellEnd"/>
      <w:r>
        <w:t xml:space="preserve">, J. (2003) Sex-specific associative learning cues and inclusive fitness benefits in the Seychelles warbler. </w:t>
      </w:r>
      <w:r>
        <w:rPr>
          <w:i/>
        </w:rPr>
        <w:t>Journal of Evolutionary Biology</w:t>
      </w:r>
      <w:r>
        <w:t xml:space="preserve">, </w:t>
      </w:r>
      <w:r>
        <w:rPr>
          <w:b/>
        </w:rPr>
        <w:t>16</w:t>
      </w:r>
      <w:r>
        <w:t>, 854–861.</w:t>
      </w:r>
    </w:p>
    <w:p w14:paraId="40126B05" w14:textId="77777777" w:rsidR="00082704" w:rsidRDefault="005661A9">
      <w:pPr>
        <w:pStyle w:val="Bibliography"/>
      </w:pPr>
      <w:r>
        <w:t xml:space="preserve">Roach, D.A. &amp; Carey, J.R. (2014) Population Biology of Aging in the Wild. </w:t>
      </w:r>
      <w:r>
        <w:rPr>
          <w:i/>
        </w:rPr>
        <w:t>Annual Review of Ecology, Evolution, and Systematics</w:t>
      </w:r>
      <w:r>
        <w:t xml:space="preserve">, </w:t>
      </w:r>
      <w:r>
        <w:rPr>
          <w:b/>
        </w:rPr>
        <w:t>45</w:t>
      </w:r>
      <w:r>
        <w:t>, 421–443.</w:t>
      </w:r>
    </w:p>
    <w:p w14:paraId="1DA06627" w14:textId="77777777" w:rsidR="00082704" w:rsidRDefault="005661A9">
      <w:pPr>
        <w:pStyle w:val="Bibliography"/>
      </w:pPr>
      <w:proofErr w:type="spellStart"/>
      <w:r>
        <w:t>Schultner</w:t>
      </w:r>
      <w:proofErr w:type="spellEnd"/>
      <w:r>
        <w:t xml:space="preserve">, J., Moe, B., </w:t>
      </w:r>
      <w:proofErr w:type="spellStart"/>
      <w:r>
        <w:t>Chastel</w:t>
      </w:r>
      <w:proofErr w:type="spellEnd"/>
      <w:r>
        <w:t xml:space="preserve">, O., </w:t>
      </w:r>
      <w:proofErr w:type="spellStart"/>
      <w:r>
        <w:t>Bech</w:t>
      </w:r>
      <w:proofErr w:type="spellEnd"/>
      <w:r>
        <w:t xml:space="preserve">, C. &amp; </w:t>
      </w:r>
      <w:proofErr w:type="spellStart"/>
      <w:r>
        <w:t>Kitaysky</w:t>
      </w:r>
      <w:proofErr w:type="spellEnd"/>
      <w:r>
        <w:t xml:space="preserve">, A.S. (2014) Migration and stress during reproduction govern telomere dynamics in a seabird. </w:t>
      </w:r>
      <w:r>
        <w:rPr>
          <w:i/>
        </w:rPr>
        <w:t>Biology Letters</w:t>
      </w:r>
      <w:r>
        <w:t xml:space="preserve">, </w:t>
      </w:r>
      <w:r>
        <w:rPr>
          <w:b/>
        </w:rPr>
        <w:t>10</w:t>
      </w:r>
      <w:r>
        <w:t>, 20130889.</w:t>
      </w:r>
    </w:p>
    <w:p w14:paraId="2D7B96A6" w14:textId="77777777" w:rsidR="00082704" w:rsidRDefault="005661A9">
      <w:pPr>
        <w:pStyle w:val="Bibliography"/>
      </w:pPr>
      <w:r>
        <w:lastRenderedPageBreak/>
        <w:t xml:space="preserve">Simons, M.J. (2015) Questioning causal involvement of telomeres in aging. </w:t>
      </w:r>
      <w:r>
        <w:rPr>
          <w:i/>
        </w:rPr>
        <w:t>Ageing Research Reviews</w:t>
      </w:r>
      <w:r>
        <w:t>.</w:t>
      </w:r>
    </w:p>
    <w:p w14:paraId="794F25C8" w14:textId="77777777" w:rsidR="00082704" w:rsidRDefault="005661A9">
      <w:pPr>
        <w:pStyle w:val="Bibliography"/>
      </w:pPr>
      <w:r>
        <w:t xml:space="preserve">Van de </w:t>
      </w:r>
      <w:proofErr w:type="spellStart"/>
      <w:r>
        <w:t>Crommenacker</w:t>
      </w:r>
      <w:proofErr w:type="spellEnd"/>
      <w:r>
        <w:t xml:space="preserve">, J., </w:t>
      </w:r>
      <w:proofErr w:type="spellStart"/>
      <w:r>
        <w:t>Komdeur</w:t>
      </w:r>
      <w:proofErr w:type="spellEnd"/>
      <w:r>
        <w:t xml:space="preserve">, J., Burke, T. &amp; Richardson, D.S.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xml:space="preserve">). </w:t>
      </w:r>
      <w:r>
        <w:rPr>
          <w:i/>
        </w:rPr>
        <w:t>Journal of Animal Ecology</w:t>
      </w:r>
      <w:r>
        <w:t xml:space="preserve">, </w:t>
      </w:r>
      <w:r>
        <w:rPr>
          <w:b/>
        </w:rPr>
        <w:t>80</w:t>
      </w:r>
      <w:r>
        <w:t>, 668–680.</w:t>
      </w:r>
    </w:p>
    <w:p w14:paraId="6C6974CC" w14:textId="77777777" w:rsidR="00082704" w:rsidRDefault="005661A9">
      <w:pPr>
        <w:pStyle w:val="Bibliography"/>
      </w:pPr>
      <w:r>
        <w:t xml:space="preserve">Van de Pol, M., </w:t>
      </w:r>
      <w:proofErr w:type="spellStart"/>
      <w:r>
        <w:t>Bruinzeel</w:t>
      </w:r>
      <w:proofErr w:type="spellEnd"/>
      <w:r>
        <w:t xml:space="preserve">, L.W., </w:t>
      </w:r>
      <w:proofErr w:type="spellStart"/>
      <w:r>
        <w:t>Heg</w:t>
      </w:r>
      <w:proofErr w:type="spellEnd"/>
      <w:r>
        <w:t xml:space="preserve">, D., Van der </w:t>
      </w:r>
      <w:proofErr w:type="spellStart"/>
      <w:r>
        <w:t>Jeugd</w:t>
      </w:r>
      <w:proofErr w:type="spellEnd"/>
      <w:r>
        <w:t xml:space="preserve">, H.P. &amp; </w:t>
      </w:r>
      <w:proofErr w:type="spellStart"/>
      <w:r>
        <w:t>Verhulst</w:t>
      </w:r>
      <w:proofErr w:type="spellEnd"/>
      <w:r>
        <w:t>, S. (2006) A silver spoon for a golden future: long-term effects of natal origin on fitness prospects of oystercatchers (</w:t>
      </w:r>
      <w:proofErr w:type="spellStart"/>
      <w:r>
        <w:t>Haematopus</w:t>
      </w:r>
      <w:proofErr w:type="spellEnd"/>
      <w:r>
        <w:t xml:space="preserve"> </w:t>
      </w:r>
      <w:proofErr w:type="spellStart"/>
      <w:r>
        <w:t>ostralegus</w:t>
      </w:r>
      <w:proofErr w:type="spellEnd"/>
      <w:r>
        <w:t xml:space="preserve">). </w:t>
      </w:r>
      <w:r>
        <w:rPr>
          <w:i/>
        </w:rPr>
        <w:t>Journal of Animal Ecology</w:t>
      </w:r>
      <w:r>
        <w:t xml:space="preserve">, </w:t>
      </w:r>
      <w:r>
        <w:rPr>
          <w:b/>
        </w:rPr>
        <w:t>75</w:t>
      </w:r>
      <w:r>
        <w:t>, 616–626.</w:t>
      </w:r>
    </w:p>
    <w:p w14:paraId="24B29BCA" w14:textId="77777777" w:rsidR="00082704" w:rsidRDefault="005661A9">
      <w:pPr>
        <w:pStyle w:val="Bibliography"/>
      </w:pPr>
      <w:proofErr w:type="spellStart"/>
      <w:r>
        <w:t>Verhulst</w:t>
      </w:r>
      <w:proofErr w:type="spellEnd"/>
      <w:r>
        <w:t xml:space="preserve">, S., Aviv, A., </w:t>
      </w:r>
      <w:proofErr w:type="spellStart"/>
      <w:r>
        <w:t>Benetos</w:t>
      </w:r>
      <w:proofErr w:type="spellEnd"/>
      <w:r>
        <w:t xml:space="preserve">, A., Berenson, G.S. &amp; </w:t>
      </w:r>
      <w:proofErr w:type="spellStart"/>
      <w:r>
        <w:t>Kark</w:t>
      </w:r>
      <w:proofErr w:type="spellEnd"/>
      <w:r>
        <w:t xml:space="preserve">, J.D. (2013) Do leukocyte telomere length dynamics depend on baseline telomere length? An analysis that corrects for ’regression to the mean’. </w:t>
      </w:r>
      <w:r>
        <w:rPr>
          <w:i/>
        </w:rPr>
        <w:t>European Journal of Epidemiology</w:t>
      </w:r>
      <w:r>
        <w:t xml:space="preserve">, </w:t>
      </w:r>
      <w:r>
        <w:rPr>
          <w:b/>
        </w:rPr>
        <w:t>28</w:t>
      </w:r>
      <w:r>
        <w:t>, 859–66.</w:t>
      </w:r>
    </w:p>
    <w:p w14:paraId="730F5A96" w14:textId="77777777" w:rsidR="00082704" w:rsidRDefault="005661A9">
      <w:pPr>
        <w:pStyle w:val="Bibliography"/>
      </w:pPr>
      <w:r>
        <w:t xml:space="preserve">Von </w:t>
      </w:r>
      <w:proofErr w:type="spellStart"/>
      <w:r>
        <w:t>Zglinicki</w:t>
      </w:r>
      <w:proofErr w:type="spellEnd"/>
      <w:r>
        <w:t xml:space="preserve">, T. (2002) Oxidative stress shortens telomeres. </w:t>
      </w:r>
      <w:r>
        <w:rPr>
          <w:i/>
        </w:rPr>
        <w:t>Trends in biochemical sciences</w:t>
      </w:r>
      <w:r>
        <w:t xml:space="preserve">, </w:t>
      </w:r>
      <w:r>
        <w:rPr>
          <w:b/>
        </w:rPr>
        <w:t>27</w:t>
      </w:r>
      <w:r>
        <w:t>, 339–344.</w:t>
      </w:r>
    </w:p>
    <w:p w14:paraId="2F133443" w14:textId="77777777" w:rsidR="00082704" w:rsidRDefault="005661A9">
      <w:pPr>
        <w:pStyle w:val="Bibliography"/>
      </w:pPr>
      <w:r>
        <w:t xml:space="preserve">Watson, H., Bolton, M. &amp; Monaghan, P. (2015) Variation in early-life telomere dynamics in a long-lived bird: links to environmental conditions and survival. </w:t>
      </w:r>
      <w:r>
        <w:rPr>
          <w:i/>
        </w:rPr>
        <w:t>The Journal of Experimental Biology</w:t>
      </w:r>
      <w:r>
        <w:t xml:space="preserve">, </w:t>
      </w:r>
      <w:r>
        <w:rPr>
          <w:b/>
        </w:rPr>
        <w:t>218</w:t>
      </w:r>
      <w:r>
        <w:t>, 668–674.</w:t>
      </w:r>
    </w:p>
    <w:p w14:paraId="0EC8CD47" w14:textId="77777777" w:rsidR="00082704" w:rsidRDefault="005661A9">
      <w:pPr>
        <w:pStyle w:val="Bibliography"/>
      </w:pPr>
      <w:r>
        <w:t xml:space="preserve">Wilkin, T.A. &amp; Sheldon, B.C. (2009) Sex differences in the persistence of natal environmental effects on life histories. </w:t>
      </w:r>
      <w:r>
        <w:rPr>
          <w:i/>
        </w:rPr>
        <w:t>Current Biology</w:t>
      </w:r>
      <w:r>
        <w:t xml:space="preserve">, </w:t>
      </w:r>
      <w:r>
        <w:rPr>
          <w:b/>
        </w:rPr>
        <w:t>19</w:t>
      </w:r>
      <w:r>
        <w:t>, 1998–2002.</w:t>
      </w:r>
    </w:p>
    <w:p w14:paraId="4877D597" w14:textId="77777777" w:rsidR="00843558" w:rsidRDefault="005661A9">
      <w:pPr>
        <w:pStyle w:val="Bibliography"/>
      </w:pPr>
      <w:r>
        <w:t xml:space="preserve">Wong, K.-K., Maser, R.S., </w:t>
      </w:r>
      <w:proofErr w:type="spellStart"/>
      <w:r>
        <w:t>Bachoo</w:t>
      </w:r>
      <w:proofErr w:type="spellEnd"/>
      <w:r>
        <w:t xml:space="preserve">, R.M., Menon, J., Carrasco, D.R., </w:t>
      </w:r>
      <w:proofErr w:type="spellStart"/>
      <w:r>
        <w:t>Gu</w:t>
      </w:r>
      <w:proofErr w:type="spellEnd"/>
      <w:r>
        <w:t xml:space="preserve">, Y., Alt, F.W. &amp; </w:t>
      </w:r>
      <w:proofErr w:type="spellStart"/>
      <w:r>
        <w:t>DePinho</w:t>
      </w:r>
      <w:proofErr w:type="spellEnd"/>
      <w:r>
        <w:t xml:space="preserve">, R.A. (2003) Telomere dysfunction and </w:t>
      </w:r>
      <w:proofErr w:type="spellStart"/>
      <w:r>
        <w:t>Atm</w:t>
      </w:r>
      <w:proofErr w:type="spellEnd"/>
      <w:r>
        <w:t xml:space="preserve"> deficiency compromises organ homeostasis and accelerates ageing. </w:t>
      </w:r>
      <w:r>
        <w:rPr>
          <w:i/>
        </w:rPr>
        <w:t>Nature</w:t>
      </w:r>
      <w:r>
        <w:t xml:space="preserve">, </w:t>
      </w:r>
      <w:r>
        <w:rPr>
          <w:b/>
        </w:rPr>
        <w:t>421</w:t>
      </w:r>
      <w:r>
        <w:t>, 643–648.</w:t>
      </w:r>
    </w:p>
    <w:p w14:paraId="3849CF8F" w14:textId="77777777" w:rsidR="00843558" w:rsidRDefault="00843558" w:rsidP="00843558">
      <w:r>
        <w:br w:type="page"/>
      </w:r>
    </w:p>
    <w:p w14:paraId="02AC624A" w14:textId="77777777" w:rsidR="00843558" w:rsidRDefault="00843558" w:rsidP="00843558">
      <w:r>
        <w:rPr>
          <w:b/>
        </w:rPr>
        <w:lastRenderedPageBreak/>
        <w:t>Figure Legends</w:t>
      </w:r>
    </w:p>
    <w:p w14:paraId="2A437359" w14:textId="77777777" w:rsidR="00843558" w:rsidRDefault="00843558" w:rsidP="00843558">
      <w:r>
        <w:rPr>
          <w:b/>
        </w:rPr>
        <w:t>Figure 1</w:t>
      </w:r>
      <w:r>
        <w:t xml:space="preserve"> Telomere length (mean </w:t>
      </w:r>
      <m:oMath>
        <m:r>
          <m:rPr>
            <m:sty m:val="p"/>
          </m:rPr>
          <w:rPr>
            <w:rFonts w:ascii="Cambria Math" w:hAnsi="Cambria Math"/>
          </w:rPr>
          <m:t>±</m:t>
        </m:r>
      </m:oMath>
      <w:r>
        <w:t xml:space="preserve"> </w:t>
      </w:r>
      <w:proofErr w:type="gramStart"/>
      <w:r>
        <w:t>s.e</w:t>
      </w:r>
      <w:proofErr w:type="gramEnd"/>
      <w:r>
        <w:t xml:space="preserve">.) and age </w:t>
      </w:r>
      <w:ins w:id="203" w:author="David Richardson" w:date="2015-09-18T13:29:00Z">
        <w:r w:rsidR="006E2A58">
          <w:t xml:space="preserve">in </w:t>
        </w:r>
      </w:ins>
      <w:r>
        <w:t xml:space="preserve">Seychelles warblers, based on cross-sectional </w:t>
      </w:r>
      <w:r>
        <w:rPr>
          <w:b/>
        </w:rPr>
        <w:t>(A)</w:t>
      </w:r>
      <w:r>
        <w:t xml:space="preserve"> and longitudinal </w:t>
      </w:r>
      <w:r>
        <w:rPr>
          <w:b/>
        </w:rPr>
        <w:t>(B)</w:t>
      </w:r>
      <w:r>
        <w:t xml:space="preserve"> data. In </w:t>
      </w:r>
      <w:r>
        <w:rPr>
          <w:b/>
        </w:rPr>
        <w:t>B</w:t>
      </w:r>
      <w:r>
        <w:t xml:space="preserve">, telomere loss is a </w:t>
      </w:r>
      <w:proofErr w:type="spellStart"/>
      <w:r>
        <w:t>standardised</w:t>
      </w:r>
      <w:proofErr w:type="spellEnd"/>
      <w:r>
        <w:t xml:space="preserve"> and corrected rate (see methods for details) based on the difference in telomere length from the sample taken from birds in their first year of life, and the first available sampl</w:t>
      </w:r>
      <w:ins w:id="204" w:author="David Richardson" w:date="2015-09-18T13:30:00Z">
        <w:r w:rsidR="006E2A58">
          <w:t>e</w:t>
        </w:r>
      </w:ins>
      <w:del w:id="205" w:author="David Richardson" w:date="2015-09-18T13:30:00Z">
        <w:r w:rsidDel="006E2A58">
          <w:delText>ing</w:delText>
        </w:r>
      </w:del>
      <w:r>
        <w:t xml:space="preserve"> as an adult. Values above zero indicate telomere shortening in early life.</w:t>
      </w:r>
    </w:p>
    <w:p w14:paraId="78ACD53A" w14:textId="77777777" w:rsidR="00843558" w:rsidRDefault="00843558" w:rsidP="00843558">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summer (black) or winter (grey) breeding season, in relation to island-wide food availability. Trend lines represent fitted values from a linear regression.</w:t>
      </w:r>
    </w:p>
    <w:p w14:paraId="197D163F" w14:textId="77777777" w:rsidR="00843558" w:rsidRDefault="00843558" w:rsidP="00843558">
      <w:r>
        <w:rPr>
          <w:b/>
        </w:rPr>
        <w:t>Figure 3</w:t>
      </w:r>
      <w:r>
        <w:t xml:space="preserve"> Factors affecting telomere length in Seychelles warbler chicks. </w:t>
      </w:r>
      <w:r>
        <w:rPr>
          <w:b/>
        </w:rPr>
        <w:t>A</w:t>
      </w:r>
      <w:r>
        <w:t xml:space="preserve"> Model averaged estimates and 95% confidence intervals for all explanatory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Points and error bars in </w:t>
      </w:r>
      <w:r>
        <w:rPr>
          <w:b/>
        </w:rPr>
        <w:t>B</w:t>
      </w:r>
      <w:r>
        <w:t xml:space="preserve"> are mean </w:t>
      </w:r>
      <m:oMath>
        <m:r>
          <m:rPr>
            <m:sty m:val="p"/>
          </m:rPr>
          <w:rPr>
            <w:rFonts w:ascii="Cambria Math" w:hAnsi="Cambria Math"/>
          </w:rPr>
          <m:t>±</m:t>
        </m:r>
      </m:oMath>
      <w:r>
        <w:t xml:space="preserve"> </w:t>
      </w:r>
      <w:proofErr w:type="gramStart"/>
      <w:r>
        <w:t>s.e</w:t>
      </w:r>
      <w:proofErr w:type="gramEnd"/>
      <w:r>
        <w:t xml:space="preserve">., and the trend line in </w:t>
      </w:r>
      <w:r>
        <w:rPr>
          <w:b/>
        </w:rPr>
        <w:t>C</w:t>
      </w:r>
      <w:r>
        <w:t xml:space="preserve"> represents fitted values from a linear regression.</w:t>
      </w:r>
    </w:p>
    <w:p w14:paraId="6ECB323F" w14:textId="77777777" w:rsidR="00843558" w:rsidRDefault="00843558" w:rsidP="00843558">
      <w:r>
        <w:rPr>
          <w:b/>
        </w:rPr>
        <w:t>Figure 4</w:t>
      </w:r>
      <w:r>
        <w:t xml:space="preserve"> </w:t>
      </w:r>
      <w:commentRangeStart w:id="206"/>
      <w:ins w:id="207" w:author="David Richardson" w:date="2015-09-18T13:34:00Z">
        <w:r w:rsidR="006E2A58">
          <w:t xml:space="preserve">Within season </w:t>
        </w:r>
        <w:commentRangeEnd w:id="206"/>
        <w:r w:rsidR="006E2A58">
          <w:rPr>
            <w:rStyle w:val="CommentReference"/>
          </w:rPr>
          <w:commentReference w:id="206"/>
        </w:r>
        <w:r w:rsidR="006E2A58">
          <w:t>f</w:t>
        </w:r>
      </w:ins>
      <w:del w:id="208" w:author="David Richardson" w:date="2015-09-18T13:34:00Z">
        <w:r w:rsidDel="006E2A58">
          <w:delText>F</w:delText>
        </w:r>
      </w:del>
      <w:r>
        <w:t>actors affecting telomere length in Seychelles warbler</w:t>
      </w:r>
      <w:del w:id="209" w:author="David Richardson" w:date="2015-09-18T13:33:00Z">
        <w:r w:rsidDel="006E2A58">
          <w:delText>s</w:delText>
        </w:r>
      </w:del>
      <w:r>
        <w:t xml:space="preserve"> fledglings </w:t>
      </w:r>
      <w:r>
        <w:rPr>
          <w:b/>
        </w:rPr>
        <w:t>(A)</w:t>
      </w:r>
      <w:r>
        <w:t xml:space="preserve"> and </w:t>
      </w:r>
      <w:proofErr w:type="spellStart"/>
      <w:r>
        <w:t>subadults</w:t>
      </w:r>
      <w:proofErr w:type="spellEnd"/>
      <w:r>
        <w:t xml:space="preserve"> </w:t>
      </w:r>
      <w:r>
        <w:rPr>
          <w:b/>
        </w:rPr>
        <w:t>(B)</w:t>
      </w:r>
      <w:r>
        <w:t>.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p>
    <w:p w14:paraId="0453800B" w14:textId="77777777" w:rsidR="00843558" w:rsidRDefault="00843558" w:rsidP="00843558">
      <w:r>
        <w:rPr>
          <w:b/>
        </w:rPr>
        <w:t>Figure 5</w:t>
      </w:r>
      <w:r>
        <w:t xml:space="preserve">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w:t>
      </w:r>
      <w:proofErr w:type="gramStart"/>
      <w:r>
        <w:t>s.e</w:t>
      </w:r>
      <w:proofErr w:type="gramEnd"/>
      <w:r>
        <w:t>., respectively, of all birds born in each summer (black) or winter (grey) breeding season.</w:t>
      </w:r>
    </w:p>
    <w:p w14:paraId="1263E1DE" w14:textId="77777777" w:rsidR="00843558" w:rsidRDefault="00843558" w:rsidP="00843558">
      <w:r>
        <w:rPr>
          <w:b/>
        </w:rPr>
        <w:t>Figure 6</w:t>
      </w:r>
      <w:r>
        <w:t xml:space="preserve"> Kaplan-Meier curves showing the relationship between telomere length and </w:t>
      </w:r>
      <w:commentRangeStart w:id="210"/>
      <w:r>
        <w:t xml:space="preserve">survival </w:t>
      </w:r>
      <w:ins w:id="211" w:author="David Richardson" w:date="2015-09-18T13:38:00Z">
        <w:r w:rsidR="00CA79BA">
          <w:t xml:space="preserve">for individuals measured as </w:t>
        </w:r>
      </w:ins>
      <w:del w:id="212" w:author="David Richardson" w:date="2015-09-18T13:38:00Z">
        <w:r w:rsidDel="00CA79BA">
          <w:delText>in</w:delText>
        </w:r>
      </w:del>
      <w:r>
        <w:t xml:space="preserve"> chick</w:t>
      </w:r>
      <w:ins w:id="213" w:author="David Richardson" w:date="2015-09-18T13:38:00Z">
        <w:r w:rsidR="00CA79BA">
          <w:t>s</w:t>
        </w:r>
      </w:ins>
      <w:r>
        <w:t xml:space="preserve"> </w:t>
      </w:r>
      <w:commentRangeEnd w:id="210"/>
      <w:r w:rsidR="00CA79BA">
        <w:rPr>
          <w:rStyle w:val="CommentReference"/>
        </w:rPr>
        <w:commentReference w:id="210"/>
      </w:r>
      <w:r>
        <w:t>(</w:t>
      </w:r>
      <w:r>
        <w:rPr>
          <w:b/>
        </w:rPr>
        <w:t>A</w:t>
      </w:r>
      <w:r>
        <w:t xml:space="preserve">), </w:t>
      </w:r>
      <w:proofErr w:type="gramStart"/>
      <w:r>
        <w:t>fledgling</w:t>
      </w:r>
      <w:ins w:id="214" w:author="David Richardson" w:date="2015-09-18T13:38:00Z">
        <w:r w:rsidR="00CA79BA">
          <w:t>s</w:t>
        </w:r>
      </w:ins>
      <w:proofErr w:type="gramEnd"/>
      <w:del w:id="215" w:author="David Richardson" w:date="2015-09-18T13:38:00Z">
        <w:r w:rsidDel="00CA79BA">
          <w:delText xml:space="preserve"> </w:delText>
        </w:r>
      </w:del>
      <w:r>
        <w:t>(</w:t>
      </w:r>
      <w:r>
        <w:rPr>
          <w:b/>
        </w:rPr>
        <w:t>B</w:t>
      </w:r>
      <w:r>
        <w:t>) and sub-adult</w:t>
      </w:r>
      <w:ins w:id="216" w:author="David Richardson" w:date="2015-09-18T13:39:00Z">
        <w:r w:rsidR="00CA79BA">
          <w:t>s</w:t>
        </w:r>
      </w:ins>
      <w:r>
        <w:t xml:space="preserve"> (</w:t>
      </w:r>
      <w:r>
        <w:rPr>
          <w:b/>
        </w:rPr>
        <w:t>C</w:t>
      </w:r>
      <w:r>
        <w:t xml:space="preserve">) Seychelles warblers. Telomere length is binned into groups here for </w:t>
      </w:r>
      <w:proofErr w:type="spellStart"/>
      <w:r>
        <w:t>visualisation</w:t>
      </w:r>
      <w:proofErr w:type="spellEnd"/>
      <w:r>
        <w:t xml:space="preserve"> purposes only (long and short = greater than or less than median telomere length, re</w:t>
      </w:r>
      <w:ins w:id="217" w:author="David Richardson" w:date="2015-09-18T13:37:00Z">
        <w:r w:rsidR="00CA79BA">
          <w:t>s</w:t>
        </w:r>
      </w:ins>
      <w:r>
        <w:t>pectively).</w:t>
      </w:r>
    </w:p>
    <w:p w14:paraId="1CDCBA26" w14:textId="77777777" w:rsidR="00843558" w:rsidRDefault="00843558" w:rsidP="00843558">
      <w:r>
        <w:br w:type="page"/>
      </w:r>
    </w:p>
    <w:p w14:paraId="5ADDF5A1" w14:textId="77777777" w:rsidR="00843558" w:rsidRDefault="00843558" w:rsidP="00843558">
      <w:r>
        <w:rPr>
          <w:b/>
        </w:rPr>
        <w:lastRenderedPageBreak/>
        <w:t>Figure 1</w:t>
      </w:r>
    </w:p>
    <w:p w14:paraId="102519AD" w14:textId="77777777" w:rsidR="00843558" w:rsidRDefault="00843558" w:rsidP="00843558">
      <w:r>
        <w:rPr>
          <w:noProof/>
          <w:lang w:val="en-GB" w:eastAsia="en-GB"/>
        </w:rPr>
        <w:drawing>
          <wp:inline distT="0" distB="0" distL="0" distR="0" wp14:anchorId="56AA046C" wp14:editId="53788D68">
            <wp:extent cx="3996000" cy="7200000"/>
            <wp:effectExtent l="0" t="0" r="5080" b="127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1-1.png"/>
                    <pic:cNvPicPr>
                      <a:picLocks noChangeAspect="1" noChangeArrowheads="1"/>
                    </pic:cNvPicPr>
                  </pic:nvPicPr>
                  <pic:blipFill>
                    <a:blip r:embed="rId12"/>
                    <a:stretch>
                      <a:fillRect/>
                    </a:stretch>
                  </pic:blipFill>
                  <pic:spPr bwMode="auto">
                    <a:xfrm>
                      <a:off x="0" y="0"/>
                      <a:ext cx="3996000" cy="7200000"/>
                    </a:xfrm>
                    <a:prstGeom prst="rect">
                      <a:avLst/>
                    </a:prstGeom>
                    <a:noFill/>
                    <a:ln w="9525">
                      <a:noFill/>
                      <a:headEnd/>
                      <a:tailEnd/>
                    </a:ln>
                  </pic:spPr>
                </pic:pic>
              </a:graphicData>
            </a:graphic>
          </wp:inline>
        </w:drawing>
      </w:r>
    </w:p>
    <w:p w14:paraId="7A56C2CF" w14:textId="77777777" w:rsidR="00843558" w:rsidRDefault="00843558" w:rsidP="00843558">
      <w:r>
        <w:br w:type="page"/>
      </w:r>
    </w:p>
    <w:p w14:paraId="6D7C6B8B" w14:textId="77777777" w:rsidR="00843558" w:rsidRDefault="00843558" w:rsidP="00843558">
      <w:r>
        <w:rPr>
          <w:b/>
        </w:rPr>
        <w:lastRenderedPageBreak/>
        <w:t>Figure 2</w:t>
      </w:r>
    </w:p>
    <w:p w14:paraId="5936A683" w14:textId="77777777" w:rsidR="00843558" w:rsidRDefault="00843558" w:rsidP="00843558">
      <w:commentRangeStart w:id="218"/>
      <w:r>
        <w:rPr>
          <w:noProof/>
          <w:lang w:val="en-GB" w:eastAsia="en-GB"/>
        </w:rPr>
        <w:drawing>
          <wp:inline distT="0" distB="0" distL="0" distR="0" wp14:anchorId="52D5B761" wp14:editId="6BE8F3F4">
            <wp:extent cx="3996000" cy="7200000"/>
            <wp:effectExtent l="0" t="0" r="508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2-1.png"/>
                    <pic:cNvPicPr>
                      <a:picLocks noChangeAspect="1" noChangeArrowheads="1"/>
                    </pic:cNvPicPr>
                  </pic:nvPicPr>
                  <pic:blipFill>
                    <a:blip r:embed="rId13"/>
                    <a:stretch>
                      <a:fillRect/>
                    </a:stretch>
                  </pic:blipFill>
                  <pic:spPr bwMode="auto">
                    <a:xfrm>
                      <a:off x="0" y="0"/>
                      <a:ext cx="3996000" cy="7200000"/>
                    </a:xfrm>
                    <a:prstGeom prst="rect">
                      <a:avLst/>
                    </a:prstGeom>
                    <a:noFill/>
                    <a:ln w="9525">
                      <a:noFill/>
                      <a:headEnd/>
                      <a:tailEnd/>
                    </a:ln>
                  </pic:spPr>
                </pic:pic>
              </a:graphicData>
            </a:graphic>
          </wp:inline>
        </w:drawing>
      </w:r>
      <w:commentRangeEnd w:id="218"/>
      <w:r w:rsidR="006E2A58">
        <w:rPr>
          <w:rStyle w:val="CommentReference"/>
        </w:rPr>
        <w:commentReference w:id="218"/>
      </w:r>
    </w:p>
    <w:p w14:paraId="209EC28A" w14:textId="77777777" w:rsidR="00843558" w:rsidRDefault="00843558" w:rsidP="00843558">
      <w:r>
        <w:br w:type="page"/>
      </w:r>
    </w:p>
    <w:p w14:paraId="0599DE89" w14:textId="77777777" w:rsidR="00843558" w:rsidRDefault="00843558" w:rsidP="00843558">
      <w:r>
        <w:rPr>
          <w:b/>
        </w:rPr>
        <w:lastRenderedPageBreak/>
        <w:t>Figure 3</w:t>
      </w:r>
    </w:p>
    <w:p w14:paraId="7AFADC4C" w14:textId="77777777" w:rsidR="00843558" w:rsidRDefault="00843558" w:rsidP="00843558">
      <w:r>
        <w:rPr>
          <w:noProof/>
          <w:lang w:val="en-GB" w:eastAsia="en-GB"/>
        </w:rPr>
        <w:drawing>
          <wp:inline distT="0" distB="0" distL="0" distR="0" wp14:anchorId="62E3D12C" wp14:editId="58DC76CD">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14"/>
                    <a:stretch>
                      <a:fillRect/>
                    </a:stretch>
                  </pic:blipFill>
                  <pic:spPr bwMode="auto">
                    <a:xfrm>
                      <a:off x="0" y="0"/>
                      <a:ext cx="5440680" cy="5440680"/>
                    </a:xfrm>
                    <a:prstGeom prst="rect">
                      <a:avLst/>
                    </a:prstGeom>
                    <a:noFill/>
                    <a:ln w="9525">
                      <a:noFill/>
                      <a:headEnd/>
                      <a:tailEnd/>
                    </a:ln>
                  </pic:spPr>
                </pic:pic>
              </a:graphicData>
            </a:graphic>
          </wp:inline>
        </w:drawing>
      </w:r>
    </w:p>
    <w:p w14:paraId="04E24819" w14:textId="77777777" w:rsidR="00843558" w:rsidRDefault="00843558" w:rsidP="00843558">
      <w:r>
        <w:br w:type="page"/>
      </w:r>
    </w:p>
    <w:p w14:paraId="77F49D8D" w14:textId="77777777" w:rsidR="00843558" w:rsidRDefault="00843558" w:rsidP="00843558">
      <w:r>
        <w:rPr>
          <w:b/>
        </w:rPr>
        <w:lastRenderedPageBreak/>
        <w:t>Figure 4</w:t>
      </w:r>
    </w:p>
    <w:p w14:paraId="7E4D2C72" w14:textId="77777777" w:rsidR="00843558" w:rsidRDefault="00843558" w:rsidP="00843558">
      <w:commentRangeStart w:id="219"/>
      <w:r>
        <w:rPr>
          <w:noProof/>
          <w:lang w:val="en-GB" w:eastAsia="en-GB"/>
        </w:rPr>
        <w:drawing>
          <wp:inline distT="0" distB="0" distL="0" distR="0" wp14:anchorId="1CC66CF1" wp14:editId="034E248F">
            <wp:extent cx="3996000" cy="7200000"/>
            <wp:effectExtent l="0" t="0" r="5080" b="127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5"/>
                    <a:stretch>
                      <a:fillRect/>
                    </a:stretch>
                  </pic:blipFill>
                  <pic:spPr bwMode="auto">
                    <a:xfrm>
                      <a:off x="0" y="0"/>
                      <a:ext cx="3996000" cy="7200000"/>
                    </a:xfrm>
                    <a:prstGeom prst="rect">
                      <a:avLst/>
                    </a:prstGeom>
                    <a:noFill/>
                    <a:ln w="9525">
                      <a:noFill/>
                      <a:headEnd/>
                      <a:tailEnd/>
                    </a:ln>
                  </pic:spPr>
                </pic:pic>
              </a:graphicData>
            </a:graphic>
          </wp:inline>
        </w:drawing>
      </w:r>
      <w:commentRangeEnd w:id="219"/>
      <w:r w:rsidR="006E2A58">
        <w:rPr>
          <w:rStyle w:val="CommentReference"/>
        </w:rPr>
        <w:commentReference w:id="219"/>
      </w:r>
    </w:p>
    <w:p w14:paraId="71AF05ED" w14:textId="77777777" w:rsidR="00843558" w:rsidRDefault="00843558" w:rsidP="00843558">
      <w:r>
        <w:br w:type="page"/>
      </w:r>
    </w:p>
    <w:p w14:paraId="62834051" w14:textId="77777777" w:rsidR="00843558" w:rsidRDefault="00843558" w:rsidP="00843558">
      <w:r>
        <w:rPr>
          <w:b/>
        </w:rPr>
        <w:lastRenderedPageBreak/>
        <w:t>Figure 5</w:t>
      </w:r>
    </w:p>
    <w:p w14:paraId="604760EE" w14:textId="77777777" w:rsidR="00843558" w:rsidRDefault="00843558" w:rsidP="00843558">
      <w:commentRangeStart w:id="220"/>
      <w:r>
        <w:rPr>
          <w:noProof/>
          <w:lang w:val="en-GB" w:eastAsia="en-GB"/>
        </w:rPr>
        <w:drawing>
          <wp:inline distT="0" distB="0" distL="0" distR="0" wp14:anchorId="67DD2E9B" wp14:editId="2B51D40B">
            <wp:extent cx="3695700" cy="739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5-1.png"/>
                    <pic:cNvPicPr>
                      <a:picLocks noChangeAspect="1" noChangeArrowheads="1"/>
                    </pic:cNvPicPr>
                  </pic:nvPicPr>
                  <pic:blipFill>
                    <a:blip r:embed="rId16"/>
                    <a:stretch>
                      <a:fillRect/>
                    </a:stretch>
                  </pic:blipFill>
                  <pic:spPr bwMode="auto">
                    <a:xfrm>
                      <a:off x="0" y="0"/>
                      <a:ext cx="3695700" cy="7391400"/>
                    </a:xfrm>
                    <a:prstGeom prst="rect">
                      <a:avLst/>
                    </a:prstGeom>
                    <a:noFill/>
                    <a:ln w="9525">
                      <a:noFill/>
                      <a:headEnd/>
                      <a:tailEnd/>
                    </a:ln>
                  </pic:spPr>
                </pic:pic>
              </a:graphicData>
            </a:graphic>
          </wp:inline>
        </w:drawing>
      </w:r>
      <w:commentRangeEnd w:id="220"/>
      <w:r w:rsidR="00951B96">
        <w:rPr>
          <w:rStyle w:val="CommentReference"/>
        </w:rPr>
        <w:commentReference w:id="220"/>
      </w:r>
    </w:p>
    <w:p w14:paraId="2D5E6DD1" w14:textId="77777777" w:rsidR="00843558" w:rsidRDefault="00843558" w:rsidP="00843558">
      <w:r>
        <w:br w:type="page"/>
      </w:r>
    </w:p>
    <w:p w14:paraId="1AA7BF39" w14:textId="77777777" w:rsidR="00843558" w:rsidRDefault="00843558" w:rsidP="00843558">
      <w:r>
        <w:rPr>
          <w:b/>
        </w:rPr>
        <w:lastRenderedPageBreak/>
        <w:t>Figure 6</w:t>
      </w:r>
    </w:p>
    <w:p w14:paraId="305FAE72" w14:textId="77777777" w:rsidR="00843558" w:rsidRDefault="00843558" w:rsidP="00843558">
      <w:commentRangeStart w:id="221"/>
      <w:r>
        <w:rPr>
          <w:noProof/>
          <w:lang w:val="en-GB" w:eastAsia="en-GB"/>
        </w:rPr>
        <w:drawing>
          <wp:inline distT="0" distB="0" distL="0" distR="0" wp14:anchorId="7D406B68" wp14:editId="2B656493">
            <wp:extent cx="3204000" cy="7200000"/>
            <wp:effectExtent l="0" t="0" r="0" b="127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6-1.png"/>
                    <pic:cNvPicPr>
                      <a:picLocks noChangeAspect="1" noChangeArrowheads="1"/>
                    </pic:cNvPicPr>
                  </pic:nvPicPr>
                  <pic:blipFill>
                    <a:blip r:embed="rId17"/>
                    <a:stretch>
                      <a:fillRect/>
                    </a:stretch>
                  </pic:blipFill>
                  <pic:spPr bwMode="auto">
                    <a:xfrm>
                      <a:off x="0" y="0"/>
                      <a:ext cx="3204000" cy="7200000"/>
                    </a:xfrm>
                    <a:prstGeom prst="rect">
                      <a:avLst/>
                    </a:prstGeom>
                    <a:noFill/>
                    <a:ln w="9525">
                      <a:noFill/>
                      <a:headEnd/>
                      <a:tailEnd/>
                    </a:ln>
                  </pic:spPr>
                </pic:pic>
              </a:graphicData>
            </a:graphic>
          </wp:inline>
        </w:drawing>
      </w:r>
      <w:commentRangeEnd w:id="221"/>
      <w:r w:rsidR="00CA79BA">
        <w:rPr>
          <w:rStyle w:val="CommentReference"/>
        </w:rPr>
        <w:commentReference w:id="221"/>
      </w:r>
    </w:p>
    <w:p w14:paraId="61B422DB" w14:textId="77777777" w:rsidR="00082704" w:rsidRDefault="00082704">
      <w:pPr>
        <w:pStyle w:val="Bibliography"/>
      </w:pPr>
    </w:p>
    <w:sectPr w:rsidR="00082704" w:rsidSect="006E2A58">
      <w:footerReference w:type="default" r:id="rId18"/>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id Richardson" w:date="2015-09-18T15:39:00Z" w:initials="DR">
    <w:p w14:paraId="2DA2DCAE" w14:textId="77777777" w:rsidR="006E2A58" w:rsidRDefault="006E2A58">
      <w:pPr>
        <w:pStyle w:val="CommentText"/>
      </w:pPr>
      <w:r>
        <w:rPr>
          <w:rStyle w:val="CommentReference"/>
        </w:rPr>
        <w:annotationRef/>
      </w:r>
      <w:r>
        <w:t xml:space="preserve">Hmm this makes it sound like the telomere are </w:t>
      </w:r>
      <w:proofErr w:type="gramStart"/>
      <w:r>
        <w:t>causal  of</w:t>
      </w:r>
      <w:proofErr w:type="gramEnd"/>
      <w:r>
        <w:t xml:space="preserve"> the late life effect….but we don’t know that. Maybe just correlates with unobserved cellular damage in general. It </w:t>
      </w:r>
      <w:proofErr w:type="spellStart"/>
      <w:r>
        <w:t>hink</w:t>
      </w:r>
      <w:proofErr w:type="spellEnd"/>
      <w:r>
        <w:t xml:space="preserve"> they will pull you up on this unless you reword a little</w:t>
      </w:r>
    </w:p>
    <w:p w14:paraId="5BF8C844" w14:textId="77777777" w:rsidR="006E2A58" w:rsidRDefault="006E2A58">
      <w:pPr>
        <w:pStyle w:val="CommentText"/>
      </w:pPr>
    </w:p>
    <w:p w14:paraId="7227B65C" w14:textId="77777777" w:rsidR="006E2A58" w:rsidRDefault="006E2A58">
      <w:pPr>
        <w:pStyle w:val="CommentText"/>
      </w:pPr>
      <w:r>
        <w:t>See intro where it is much clear that you mean ……an ability to measure the impact</w:t>
      </w:r>
    </w:p>
  </w:comment>
  <w:comment w:id="3" w:author="David Richardson" w:date="2015-09-18T15:39:00Z" w:initials="DR">
    <w:p w14:paraId="788BE992" w14:textId="77777777" w:rsidR="006E2A58" w:rsidRDefault="006E2A58">
      <w:pPr>
        <w:pStyle w:val="CommentText"/>
      </w:pPr>
      <w:r>
        <w:rPr>
          <w:rStyle w:val="CommentReference"/>
        </w:rPr>
        <w:annotationRef/>
      </w:r>
      <w:r>
        <w:t xml:space="preserve">For the submission remember to set </w:t>
      </w:r>
      <w:proofErr w:type="spellStart"/>
      <w:r>
        <w:t>everyting</w:t>
      </w:r>
      <w:proofErr w:type="spellEnd"/>
      <w:r>
        <w:t xml:space="preserve"> out with double spaced lines</w:t>
      </w:r>
    </w:p>
  </w:comment>
  <w:comment w:id="4" w:author="David Richardson" w:date="2015-09-18T15:39:00Z" w:initials="DR">
    <w:p w14:paraId="2A8C7383" w14:textId="77777777" w:rsidR="006E2A58" w:rsidRDefault="006E2A58">
      <w:pPr>
        <w:pStyle w:val="CommentText"/>
      </w:pPr>
      <w:r>
        <w:rPr>
          <w:rStyle w:val="CommentReference"/>
        </w:rPr>
        <w:annotationRef/>
      </w:r>
      <w:r>
        <w:t>Poorly worded</w:t>
      </w:r>
    </w:p>
  </w:comment>
  <w:comment w:id="5" w:author="David Richardson" w:date="2015-09-18T15:39:00Z" w:initials="DR">
    <w:p w14:paraId="69382A99" w14:textId="77777777" w:rsidR="006E2A58" w:rsidRDefault="006E2A58">
      <w:pPr>
        <w:pStyle w:val="CommentText"/>
      </w:pPr>
      <w:r>
        <w:rPr>
          <w:rStyle w:val="CommentReference"/>
        </w:rPr>
        <w:annotationRef/>
      </w:r>
      <w:r>
        <w:t xml:space="preserve">Isn’t it all </w:t>
      </w:r>
      <w:proofErr w:type="spellStart"/>
      <w:r>
        <w:t>jst</w:t>
      </w:r>
      <w:proofErr w:type="spellEnd"/>
      <w:r>
        <w:t xml:space="preserve"> </w:t>
      </w:r>
      <w:proofErr w:type="spellStart"/>
      <w:r>
        <w:t>sortening</w:t>
      </w:r>
      <w:proofErr w:type="spellEnd"/>
      <w:r>
        <w:t xml:space="preserve"> rate as I thought </w:t>
      </w:r>
      <w:proofErr w:type="spellStart"/>
      <w:r>
        <w:t>yu</w:t>
      </w:r>
      <w:proofErr w:type="spellEnd"/>
      <w:r>
        <w:t xml:space="preserve"> found that if you measured early chicks they do not differ.  I think it is </w:t>
      </w:r>
      <w:proofErr w:type="spellStart"/>
      <w:r>
        <w:t>becuae</w:t>
      </w:r>
      <w:proofErr w:type="spellEnd"/>
      <w:r>
        <w:t xml:space="preserve"> we must assume that all early embryos have the </w:t>
      </w:r>
      <w:proofErr w:type="spellStart"/>
      <w:r>
        <w:t>sme</w:t>
      </w:r>
      <w:proofErr w:type="spellEnd"/>
      <w:r>
        <w:t xml:space="preserve"> length telomeres?</w:t>
      </w:r>
    </w:p>
  </w:comment>
  <w:comment w:id="8" w:author="David Richardson" w:date="2015-09-18T15:39:00Z" w:initials="DR">
    <w:p w14:paraId="2AC730C3" w14:textId="77777777" w:rsidR="006E2A58" w:rsidRDefault="006E2A58">
      <w:pPr>
        <w:pStyle w:val="CommentText"/>
      </w:pPr>
      <w:r>
        <w:rPr>
          <w:rStyle w:val="CommentReference"/>
        </w:rPr>
        <w:annotationRef/>
      </w:r>
      <w:r>
        <w:t xml:space="preserve">?  </w:t>
      </w:r>
      <w:proofErr w:type="gramStart"/>
      <w:r>
        <w:t>what…</w:t>
      </w:r>
      <w:proofErr w:type="gramEnd"/>
      <w:r>
        <w:t>rate…overall size?</w:t>
      </w:r>
    </w:p>
  </w:comment>
  <w:comment w:id="13" w:author="David Richardson" w:date="2015-09-18T15:39:00Z" w:initials="DR">
    <w:p w14:paraId="36A66203" w14:textId="77777777" w:rsidR="006E2A58" w:rsidRDefault="006E2A58">
      <w:pPr>
        <w:pStyle w:val="CommentText"/>
      </w:pPr>
      <w:r>
        <w:rPr>
          <w:rStyle w:val="CommentReference"/>
        </w:rPr>
        <w:annotationRef/>
      </w:r>
      <w:r>
        <w:t xml:space="preserve">Perhaps you should add in something about determining senescent rates …this is very important /topical and what you seem to be showing is that early life conditions affects late life senescence…if survival rates decrease faster in late life in  </w:t>
      </w:r>
      <w:proofErr w:type="spellStart"/>
      <w:r>
        <w:t>ind</w:t>
      </w:r>
      <w:proofErr w:type="spellEnd"/>
      <w:r>
        <w:t xml:space="preserve"> with shorter telomeres as juveniles?</w:t>
      </w:r>
    </w:p>
    <w:p w14:paraId="280AD745" w14:textId="77777777" w:rsidR="006E2A58" w:rsidRDefault="006E2A58">
      <w:pPr>
        <w:pStyle w:val="CommentText"/>
      </w:pPr>
    </w:p>
    <w:p w14:paraId="42F14529" w14:textId="77777777" w:rsidR="006E2A58" w:rsidRDefault="006E2A58">
      <w:pPr>
        <w:pStyle w:val="CommentText"/>
      </w:pPr>
      <w:r>
        <w:t xml:space="preserve">This is more novel but you need to show more rapid decrease in rate of survival? </w:t>
      </w:r>
    </w:p>
  </w:comment>
  <w:comment w:id="16" w:author="David Richardson" w:date="2015-09-18T15:39:00Z" w:initials="DR">
    <w:p w14:paraId="3CF72098" w14:textId="77777777" w:rsidR="006E2A58" w:rsidRDefault="006E2A58">
      <w:pPr>
        <w:pStyle w:val="CommentText"/>
      </w:pPr>
      <w:r>
        <w:rPr>
          <w:rStyle w:val="CommentReference"/>
        </w:rPr>
        <w:annotationRef/>
      </w:r>
      <w:r>
        <w:t>Or ‘prior’</w:t>
      </w:r>
    </w:p>
  </w:comment>
  <w:comment w:id="15" w:author="David Richardson" w:date="2015-09-18T15:39:00Z" w:initials="DR">
    <w:p w14:paraId="6FAA33DE" w14:textId="77777777" w:rsidR="006E2A58" w:rsidRDefault="006E2A58">
      <w:pPr>
        <w:pStyle w:val="CommentText"/>
      </w:pPr>
      <w:r>
        <w:rPr>
          <w:rStyle w:val="CommentReference"/>
        </w:rPr>
        <w:annotationRef/>
      </w:r>
      <w:r>
        <w:t xml:space="preserve">Also their prior condition (affected by things like parental input </w:t>
      </w:r>
      <w:proofErr w:type="spellStart"/>
      <w:r>
        <w:t>etc</w:t>
      </w:r>
      <w:proofErr w:type="spellEnd"/>
      <w:r>
        <w:t xml:space="preserve">)? </w:t>
      </w:r>
    </w:p>
  </w:comment>
  <w:comment w:id="18" w:author="David Richardson" w:date="2015-09-18T15:39:00Z" w:initials="DR">
    <w:p w14:paraId="6F94C4E1" w14:textId="77777777" w:rsidR="006E2A58" w:rsidRDefault="006E2A58">
      <w:pPr>
        <w:pStyle w:val="CommentText"/>
      </w:pPr>
      <w:r>
        <w:rPr>
          <w:rStyle w:val="CommentReference"/>
        </w:rPr>
        <w:annotationRef/>
      </w:r>
      <w:r>
        <w:t xml:space="preserve">This is better than in the abstract…here it is </w:t>
      </w:r>
      <w:proofErr w:type="spellStart"/>
      <w:r>
        <w:t>cler</w:t>
      </w:r>
      <w:proofErr w:type="spellEnd"/>
      <w:r>
        <w:t xml:space="preserve"> that the telomere allow us to measure the hidden impact….and does not suggest that telomere have to be causal</w:t>
      </w:r>
    </w:p>
  </w:comment>
  <w:comment w:id="27" w:author="David Richardson" w:date="2015-09-18T15:39:00Z" w:initials="DR">
    <w:p w14:paraId="3951E80C" w14:textId="77777777" w:rsidR="006E2A58" w:rsidRDefault="006E2A58">
      <w:pPr>
        <w:pStyle w:val="CommentText"/>
      </w:pPr>
      <w:r>
        <w:rPr>
          <w:rStyle w:val="CommentReference"/>
        </w:rPr>
        <w:annotationRef/>
      </w:r>
      <w:r>
        <w:t xml:space="preserve">Again </w:t>
      </w:r>
      <w:proofErr w:type="spellStart"/>
      <w:r>
        <w:t>Emmas</w:t>
      </w:r>
      <w:proofErr w:type="spellEnd"/>
      <w:r>
        <w:t xml:space="preserve"> ageing cell review is a good ref here as it shows differences between ageing and telomere shortening between </w:t>
      </w:r>
      <w:proofErr w:type="spellStart"/>
      <w:r>
        <w:t>spp</w:t>
      </w:r>
      <w:proofErr w:type="spellEnd"/>
      <w:r>
        <w:t>…please include.</w:t>
      </w:r>
    </w:p>
  </w:comment>
  <w:comment w:id="29" w:author="David Richardson" w:date="2015-09-18T15:39:00Z" w:initials="DR">
    <w:p w14:paraId="163FD506" w14:textId="77777777" w:rsidR="006E2A58" w:rsidRDefault="006E2A58">
      <w:pPr>
        <w:pStyle w:val="CommentText"/>
      </w:pPr>
      <w:r>
        <w:rPr>
          <w:rStyle w:val="CommentReference"/>
        </w:rPr>
        <w:annotationRef/>
      </w:r>
      <w:r>
        <w:t>Add in his other papers …otherwise it is just the review that gets flagged up</w:t>
      </w:r>
    </w:p>
  </w:comment>
  <w:comment w:id="35" w:author="David Richardson" w:date="2015-09-18T15:39:00Z" w:initials="DR">
    <w:p w14:paraId="29DC17A8" w14:textId="77777777" w:rsidR="006E2A58" w:rsidRDefault="006E2A58">
      <w:pPr>
        <w:pStyle w:val="CommentText"/>
      </w:pPr>
      <w:r>
        <w:rPr>
          <w:rStyle w:val="CommentReference"/>
        </w:rPr>
        <w:annotationRef/>
      </w:r>
      <w:r>
        <w:t xml:space="preserve">But then why </w:t>
      </w:r>
      <w:proofErr w:type="spellStart"/>
      <w:r>
        <w:t>doesnt</w:t>
      </w:r>
      <w:proofErr w:type="spellEnd"/>
      <w:r>
        <w:t xml:space="preserve"> natal </w:t>
      </w:r>
      <w:proofErr w:type="spellStart"/>
      <w:r>
        <w:t>tq</w:t>
      </w:r>
      <w:proofErr w:type="spellEnd"/>
      <w:r>
        <w:t xml:space="preserve"> effect early life etc. at the </w:t>
      </w:r>
      <w:proofErr w:type="spellStart"/>
      <w:r>
        <w:t>mment</w:t>
      </w:r>
      <w:proofErr w:type="spellEnd"/>
      <w:r>
        <w:t xml:space="preserve"> it feels like a bit of logic </w:t>
      </w:r>
      <w:proofErr w:type="spellStart"/>
      <w:r>
        <w:t>s</w:t>
      </w:r>
      <w:proofErr w:type="spellEnd"/>
      <w:r>
        <w:t xml:space="preserve"> missing here.    What is it that the telomeres could provide that isn’t shown by a direct correlation between </w:t>
      </w:r>
      <w:proofErr w:type="spellStart"/>
      <w:r>
        <w:t>env</w:t>
      </w:r>
      <w:proofErr w:type="spellEnd"/>
      <w:r>
        <w:t xml:space="preserve"> and survival. The key is that different </w:t>
      </w:r>
      <w:proofErr w:type="spellStart"/>
      <w:r>
        <w:t>inds</w:t>
      </w:r>
      <w:proofErr w:type="spellEnd"/>
      <w:r>
        <w:t xml:space="preserve"> seem </w:t>
      </w:r>
      <w:proofErr w:type="spellStart"/>
      <w:r>
        <w:t>t</w:t>
      </w:r>
      <w:proofErr w:type="spellEnd"/>
      <w:r>
        <w:t xml:space="preserve"> respond </w:t>
      </w:r>
      <w:proofErr w:type="spellStart"/>
      <w:r>
        <w:t>difffernty</w:t>
      </w:r>
      <w:proofErr w:type="spellEnd"/>
      <w:r>
        <w:t xml:space="preserve"> or that there are other factors.  Need reiterate this in this final section</w:t>
      </w:r>
    </w:p>
  </w:comment>
  <w:comment w:id="39" w:author="David Richardson" w:date="2015-09-18T15:39:00Z" w:initials="DR">
    <w:p w14:paraId="7B843EA7" w14:textId="77777777" w:rsidR="006E2A58" w:rsidRDefault="006E2A58">
      <w:pPr>
        <w:pStyle w:val="CommentText"/>
      </w:pPr>
      <w:r>
        <w:rPr>
          <w:rStyle w:val="CommentReference"/>
        </w:rPr>
        <w:annotationRef/>
      </w:r>
      <w:r>
        <w:t xml:space="preserve">Use the most recent to show </w:t>
      </w:r>
      <w:proofErr w:type="spellStart"/>
      <w:r>
        <w:t>fullspan</w:t>
      </w:r>
      <w:proofErr w:type="spellEnd"/>
      <w:r>
        <w:t xml:space="preserve"> i.e. the wright et al paper …which is </w:t>
      </w:r>
      <w:proofErr w:type="spellStart"/>
      <w:r>
        <w:t>depednet</w:t>
      </w:r>
      <w:proofErr w:type="spellEnd"/>
      <w:r>
        <w:t xml:space="preserve"> on long term data</w:t>
      </w:r>
    </w:p>
  </w:comment>
  <w:comment w:id="50" w:author="David Richardson" w:date="2015-09-18T15:39:00Z" w:initials="DR">
    <w:p w14:paraId="1B647678" w14:textId="77777777" w:rsidR="006E2A58" w:rsidRDefault="006E2A58">
      <w:pPr>
        <w:pStyle w:val="CommentText"/>
      </w:pPr>
      <w:r>
        <w:rPr>
          <w:rStyle w:val="CommentReference"/>
        </w:rPr>
        <w:annotationRef/>
      </w:r>
      <w:r>
        <w:t xml:space="preserve">Not clear </w:t>
      </w:r>
      <w:proofErr w:type="spellStart"/>
      <w:r>
        <w:t>twhat</w:t>
      </w:r>
      <w:proofErr w:type="spellEnd"/>
      <w:r>
        <w:t xml:space="preserve"> that means?</w:t>
      </w:r>
    </w:p>
  </w:comment>
  <w:comment w:id="52" w:author="David Richardson" w:date="2015-09-18T15:39:00Z" w:initials="DR">
    <w:p w14:paraId="78219F59" w14:textId="77777777" w:rsidR="006E2A58" w:rsidRDefault="006E2A58">
      <w:pPr>
        <w:pStyle w:val="CommentText"/>
      </w:pPr>
      <w:r>
        <w:rPr>
          <w:rStyle w:val="CommentReference"/>
        </w:rPr>
        <w:annotationRef/>
      </w:r>
      <w:r>
        <w:t xml:space="preserve"> Do you need to state more about the breeding patterns …how many eggs per </w:t>
      </w:r>
      <w:proofErr w:type="gramStart"/>
      <w:r>
        <w:t>nest .</w:t>
      </w:r>
      <w:proofErr w:type="gramEnd"/>
      <w:r>
        <w:t xml:space="preserve"> </w:t>
      </w:r>
      <w:proofErr w:type="gramStart"/>
      <w:r>
        <w:t>length</w:t>
      </w:r>
      <w:proofErr w:type="gramEnd"/>
      <w:r>
        <w:t xml:space="preserve"> of nestling period and post nets fledgling  care. Plus average number of </w:t>
      </w:r>
      <w:proofErr w:type="spellStart"/>
      <w:r>
        <w:t>fl</w:t>
      </w:r>
      <w:proofErr w:type="spellEnd"/>
      <w:r>
        <w:t xml:space="preserve"> produced per season (range 10-50) or per territory =&lt; 1 per year. All this is needed to understand the conditions the birds grow </w:t>
      </w:r>
      <w:proofErr w:type="gramStart"/>
      <w:r>
        <w:t>under ?</w:t>
      </w:r>
      <w:proofErr w:type="gramEnd"/>
      <w:r>
        <w:t xml:space="preserve"> Plus why there </w:t>
      </w:r>
      <w:proofErr w:type="spellStart"/>
      <w:r>
        <w:t>ware</w:t>
      </w:r>
      <w:proofErr w:type="spellEnd"/>
      <w:r>
        <w:t xml:space="preserve"> so few birds per cohort. Otherwise people may think we just catch a </w:t>
      </w:r>
      <w:proofErr w:type="spellStart"/>
      <w:r>
        <w:t>fe</w:t>
      </w:r>
      <w:proofErr w:type="spellEnd"/>
      <w:r>
        <w:t xml:space="preserve"> w and have a biased sample. I think you need a </w:t>
      </w:r>
      <w:proofErr w:type="spellStart"/>
      <w:r>
        <w:t>nother</w:t>
      </w:r>
      <w:proofErr w:type="spellEnd"/>
      <w:r>
        <w:t xml:space="preserve"> paragraph on this. See some of the older papers on breeding i.e. Richardson et al 2003.</w:t>
      </w:r>
    </w:p>
    <w:p w14:paraId="3CEB1DA8" w14:textId="77777777" w:rsidR="006E2A58" w:rsidRDefault="006E2A58">
      <w:pPr>
        <w:pStyle w:val="CommentText"/>
      </w:pPr>
    </w:p>
    <w:p w14:paraId="22DD877B" w14:textId="77777777" w:rsidR="006E2A58" w:rsidRDefault="006E2A58">
      <w:pPr>
        <w:pStyle w:val="CommentText"/>
      </w:pPr>
      <w:r>
        <w:t xml:space="preserve">Also ad din that is </w:t>
      </w:r>
      <w:proofErr w:type="spellStart"/>
      <w:r>
        <w:t>is</w:t>
      </w:r>
      <w:proofErr w:type="spellEnd"/>
      <w:r>
        <w:t xml:space="preserve"> </w:t>
      </w:r>
      <w:proofErr w:type="gramStart"/>
      <w:r>
        <w:t>cooperative ,</w:t>
      </w:r>
      <w:proofErr w:type="gramEnd"/>
      <w:r>
        <w:t xml:space="preserve"> define helpers and </w:t>
      </w:r>
      <w:proofErr w:type="spellStart"/>
      <w:r>
        <w:t>non helper</w:t>
      </w:r>
      <w:proofErr w:type="spellEnd"/>
      <w:r>
        <w:t xml:space="preserve"> subs. State how many territories have these etc.</w:t>
      </w:r>
    </w:p>
  </w:comment>
  <w:comment w:id="57" w:author="David Richardson" w:date="2015-09-18T15:39:00Z" w:initials="DR">
    <w:p w14:paraId="27A33E2B" w14:textId="77777777" w:rsidR="006E2A58" w:rsidRDefault="006E2A58">
      <w:pPr>
        <w:pStyle w:val="CommentText"/>
      </w:pPr>
      <w:r>
        <w:rPr>
          <w:rStyle w:val="CommentReference"/>
        </w:rPr>
        <w:annotationRef/>
      </w:r>
      <w:r>
        <w:t xml:space="preserve">Unclear how many sample sin total </w:t>
      </w:r>
      <w:proofErr w:type="spellStart"/>
      <w:r>
        <w:t>etc</w:t>
      </w:r>
      <w:proofErr w:type="spellEnd"/>
    </w:p>
  </w:comment>
  <w:comment w:id="76" w:author="David Richardson" w:date="2015-09-18T15:39:00Z" w:initials="DR">
    <w:p w14:paraId="3C94D236" w14:textId="77777777" w:rsidR="006E2A58" w:rsidRDefault="006E2A58">
      <w:pPr>
        <w:pStyle w:val="CommentText"/>
      </w:pPr>
      <w:r>
        <w:rPr>
          <w:rStyle w:val="CommentReference"/>
        </w:rPr>
        <w:annotationRef/>
      </w:r>
      <w:r>
        <w:t xml:space="preserve">Given that this is included you also need to have introduction to the </w:t>
      </w:r>
      <w:proofErr w:type="spellStart"/>
      <w:r>
        <w:t>coopertive</w:t>
      </w:r>
      <w:proofErr w:type="spellEnd"/>
      <w:r>
        <w:t xml:space="preserve"> breeding system mention in the intro …plus detailed in the methods</w:t>
      </w:r>
    </w:p>
  </w:comment>
  <w:comment w:id="90" w:author="David Richardson" w:date="2015-09-18T15:39:00Z" w:initials="DR">
    <w:p w14:paraId="34512C3F" w14:textId="77777777" w:rsidR="006E2A58" w:rsidRDefault="006E2A58">
      <w:pPr>
        <w:pStyle w:val="CommentText"/>
      </w:pPr>
      <w:r>
        <w:rPr>
          <w:rStyle w:val="CommentReference"/>
        </w:rPr>
        <w:annotationRef/>
      </w:r>
      <w:r>
        <w:t>Maybe not here but the point needs to be made somewhere</w:t>
      </w:r>
    </w:p>
  </w:comment>
  <w:comment w:id="98" w:author="David Richardson" w:date="2015-09-18T15:39:00Z" w:initials="DR">
    <w:p w14:paraId="291B436E" w14:textId="77777777" w:rsidR="00FB1DD6" w:rsidRDefault="00FB1DD6">
      <w:pPr>
        <w:pStyle w:val="CommentText"/>
      </w:pPr>
      <w:r>
        <w:rPr>
          <w:rStyle w:val="CommentReference"/>
        </w:rPr>
        <w:annotationRef/>
      </w:r>
      <w:r>
        <w:t xml:space="preserve">  Is this just you splitting it up into three groups?  Surely to do this you should really use a </w:t>
      </w:r>
      <w:proofErr w:type="spellStart"/>
      <w:r>
        <w:t>glm</w:t>
      </w:r>
      <w:proofErr w:type="spellEnd"/>
      <w:r>
        <w:t xml:space="preserve"> with the three age categories as one factor?  Is this just </w:t>
      </w:r>
      <w:proofErr w:type="spellStart"/>
      <w:r>
        <w:t>apower</w:t>
      </w:r>
      <w:proofErr w:type="spellEnd"/>
      <w:r>
        <w:t xml:space="preserve"> effect …suggest all the damage happens between chicks and </w:t>
      </w:r>
      <w:proofErr w:type="spellStart"/>
      <w:r>
        <w:t>fl</w:t>
      </w:r>
      <w:proofErr w:type="spellEnd"/>
      <w:r>
        <w:t xml:space="preserve"> ……and those badly </w:t>
      </w:r>
      <w:proofErr w:type="spellStart"/>
      <w:r>
        <w:t>dameded</w:t>
      </w:r>
      <w:proofErr w:type="spellEnd"/>
      <w:r>
        <w:t xml:space="preserve"> there must die.</w:t>
      </w:r>
    </w:p>
    <w:p w14:paraId="15F6A4EF" w14:textId="77777777" w:rsidR="00FB1DD6" w:rsidRDefault="00FB1DD6">
      <w:pPr>
        <w:pStyle w:val="CommentText"/>
      </w:pPr>
    </w:p>
    <w:p w14:paraId="322233BA" w14:textId="77777777" w:rsidR="00FB1DD6" w:rsidRDefault="00FB1DD6">
      <w:pPr>
        <w:pStyle w:val="CommentText"/>
      </w:pPr>
      <w:r>
        <w:t xml:space="preserve">Given this can you somewhere – based on your results …work out what the average </w:t>
      </w:r>
      <w:proofErr w:type="spellStart"/>
      <w:proofErr w:type="gramStart"/>
      <w:r>
        <w:t>tl</w:t>
      </w:r>
      <w:proofErr w:type="spellEnd"/>
      <w:r>
        <w:t xml:space="preserve">  of</w:t>
      </w:r>
      <w:proofErr w:type="gramEnd"/>
      <w:r>
        <w:t xml:space="preserve"> birds that died from </w:t>
      </w:r>
      <w:proofErr w:type="spellStart"/>
      <w:r>
        <w:t>fl</w:t>
      </w:r>
      <w:proofErr w:type="spellEnd"/>
      <w:r>
        <w:t xml:space="preserve"> to SA must have been to cause that increase in </w:t>
      </w:r>
      <w:proofErr w:type="spellStart"/>
      <w:r>
        <w:t>tl</w:t>
      </w:r>
      <w:proofErr w:type="spellEnd"/>
      <w:r>
        <w:t xml:space="preserve"> at the </w:t>
      </w:r>
      <w:proofErr w:type="spellStart"/>
      <w:r>
        <w:t>sa</w:t>
      </w:r>
      <w:proofErr w:type="spellEnd"/>
      <w:r>
        <w:t xml:space="preserve">  stage?</w:t>
      </w:r>
    </w:p>
  </w:comment>
  <w:comment w:id="101" w:author="David Richardson" w:date="2015-09-18T15:39:00Z" w:initials="DR">
    <w:p w14:paraId="6527244F" w14:textId="77777777" w:rsidR="00014DF7" w:rsidRDefault="00014DF7">
      <w:pPr>
        <w:pStyle w:val="CommentText"/>
      </w:pPr>
      <w:r>
        <w:rPr>
          <w:rStyle w:val="CommentReference"/>
        </w:rPr>
        <w:annotationRef/>
      </w:r>
      <w:r>
        <w:t xml:space="preserve">Is that all </w:t>
      </w:r>
      <w:proofErr w:type="gramStart"/>
      <w:r>
        <w:t>groups ?</w:t>
      </w:r>
      <w:proofErr w:type="gramEnd"/>
    </w:p>
  </w:comment>
  <w:comment w:id="100" w:author="David Richardson" w:date="2015-09-18T15:39:00Z" w:initials="DR">
    <w:p w14:paraId="29A8DE51" w14:textId="77777777" w:rsidR="00014DF7" w:rsidRDefault="00014DF7">
      <w:pPr>
        <w:pStyle w:val="CommentText"/>
      </w:pPr>
      <w:r>
        <w:rPr>
          <w:rStyle w:val="CommentReference"/>
        </w:rPr>
        <w:annotationRef/>
      </w:r>
      <w:r>
        <w:t xml:space="preserve">?  </w:t>
      </w:r>
      <w:proofErr w:type="gramStart"/>
      <w:r>
        <w:t>seem</w:t>
      </w:r>
      <w:proofErr w:type="gramEnd"/>
      <w:r>
        <w:t xml:space="preserve"> illogical to me.   That there was not sig variation between years but there was a sig effect of food availability on between year variation!?  Am I being dumb?</w:t>
      </w:r>
    </w:p>
    <w:p w14:paraId="4E658751" w14:textId="77777777" w:rsidR="00014DF7" w:rsidRDefault="00014DF7">
      <w:pPr>
        <w:pStyle w:val="CommentText"/>
      </w:pPr>
    </w:p>
    <w:p w14:paraId="2805099E" w14:textId="77777777" w:rsidR="00014DF7" w:rsidRDefault="00014DF7">
      <w:pPr>
        <w:pStyle w:val="CommentText"/>
      </w:pPr>
      <w:r>
        <w:t>Is it that this is the rate in those longitudinal samples only …you need to make things clearer?</w:t>
      </w:r>
    </w:p>
  </w:comment>
  <w:comment w:id="107" w:author="David Richardson" w:date="2015-09-18T15:39:00Z" w:initials="DR">
    <w:p w14:paraId="644EA80C" w14:textId="77777777" w:rsidR="00014DF7" w:rsidRDefault="00014DF7">
      <w:pPr>
        <w:pStyle w:val="CommentText"/>
      </w:pPr>
      <w:r>
        <w:rPr>
          <w:rStyle w:val="CommentReference"/>
        </w:rPr>
        <w:annotationRef/>
      </w:r>
      <w:r>
        <w:t xml:space="preserve">The helper result is important and should be flagged up a </w:t>
      </w:r>
      <w:proofErr w:type="gramStart"/>
      <w:r>
        <w:t>lot !!</w:t>
      </w:r>
      <w:proofErr w:type="gramEnd"/>
    </w:p>
  </w:comment>
  <w:comment w:id="109" w:author="David Richardson" w:date="2015-09-18T15:39:00Z" w:initials="DR">
    <w:p w14:paraId="3891B04C" w14:textId="77777777" w:rsidR="00014DF7" w:rsidRDefault="00014DF7">
      <w:pPr>
        <w:pStyle w:val="CommentText"/>
      </w:pPr>
      <w:r>
        <w:rPr>
          <w:rStyle w:val="CommentReference"/>
        </w:rPr>
        <w:annotationRef/>
      </w:r>
      <w:r>
        <w:t xml:space="preserve">?  </w:t>
      </w:r>
      <w:proofErr w:type="gramStart"/>
      <w:r>
        <w:t>did</w:t>
      </w:r>
      <w:proofErr w:type="gramEnd"/>
      <w:r>
        <w:t xml:space="preserve"> that have an effect before?</w:t>
      </w:r>
      <w:r w:rsidR="008336EB">
        <w:t>...where was that?</w:t>
      </w:r>
    </w:p>
  </w:comment>
  <w:comment w:id="111" w:author="David Richardson" w:date="2015-09-18T15:39:00Z" w:initials="DR">
    <w:p w14:paraId="48252894" w14:textId="77777777" w:rsidR="00B74C60" w:rsidRDefault="00B74C60">
      <w:pPr>
        <w:pStyle w:val="CommentText"/>
      </w:pPr>
      <w:r>
        <w:rPr>
          <w:rStyle w:val="CommentReference"/>
        </w:rPr>
        <w:annotationRef/>
      </w:r>
      <w:r>
        <w:t xml:space="preserve">Again this seems a bit contradictory with our overall results. If this is the case then it must just be that in bad years individuals that a ….for some reason poor….then suffer higher telomere shortening and later lower </w:t>
      </w:r>
      <w:proofErr w:type="spellStart"/>
      <w:r>
        <w:t>surviva</w:t>
      </w:r>
      <w:proofErr w:type="spellEnd"/>
      <w:r>
        <w:t xml:space="preserve">. So in essence the </w:t>
      </w:r>
      <w:proofErr w:type="gramStart"/>
      <w:r>
        <w:t>telomere  shortening</w:t>
      </w:r>
      <w:proofErr w:type="gramEnd"/>
      <w:r>
        <w:t xml:space="preserve"> is just revealing the lower intrinsic quality of some individuals …is this correct?</w:t>
      </w:r>
    </w:p>
    <w:p w14:paraId="54928EDB" w14:textId="77777777" w:rsidR="00B74C60" w:rsidRDefault="00B74C60">
      <w:pPr>
        <w:pStyle w:val="CommentText"/>
      </w:pPr>
    </w:p>
    <w:p w14:paraId="157F4047" w14:textId="77777777" w:rsidR="00B74C60" w:rsidRDefault="00B74C60">
      <w:pPr>
        <w:pStyle w:val="CommentText"/>
      </w:pPr>
      <w:r>
        <w:t xml:space="preserve">At the moment it is hard </w:t>
      </w:r>
      <w:proofErr w:type="spellStart"/>
      <w:r>
        <w:t>t</w:t>
      </w:r>
      <w:proofErr w:type="spellEnd"/>
      <w:r>
        <w:t xml:space="preserve"> see how these results mesh laid out as they are. They sometimes seem contradictory. I know you </w:t>
      </w:r>
      <w:proofErr w:type="spellStart"/>
      <w:r>
        <w:t>prob</w:t>
      </w:r>
      <w:proofErr w:type="spellEnd"/>
      <w:r>
        <w:t xml:space="preserve"> explain in the discussion but I think a </w:t>
      </w:r>
      <w:proofErr w:type="spellStart"/>
      <w:r>
        <w:t>lttle</w:t>
      </w:r>
      <w:proofErr w:type="spellEnd"/>
      <w:r>
        <w:t xml:space="preserve"> more explanation may be need between the results to allow people to </w:t>
      </w:r>
      <w:proofErr w:type="spellStart"/>
      <w:r>
        <w:t>se</w:t>
      </w:r>
      <w:proofErr w:type="spellEnd"/>
      <w:r>
        <w:t xml:space="preserve"> </w:t>
      </w:r>
      <w:proofErr w:type="spellStart"/>
      <w:r>
        <w:t>ehow</w:t>
      </w:r>
      <w:proofErr w:type="spellEnd"/>
      <w:r>
        <w:t xml:space="preserve"> the results fit together.</w:t>
      </w:r>
    </w:p>
  </w:comment>
  <w:comment w:id="119" w:author="David Richardson" w:date="2015-09-18T15:39:00Z" w:initials="DR">
    <w:p w14:paraId="4DD199AA" w14:textId="77777777" w:rsidR="008336EB" w:rsidRDefault="008336EB">
      <w:pPr>
        <w:pStyle w:val="CommentText"/>
      </w:pPr>
      <w:r>
        <w:rPr>
          <w:rStyle w:val="CommentReference"/>
        </w:rPr>
        <w:annotationRef/>
      </w:r>
      <w:r>
        <w:t>Though power was restricted as one would have to conclude this must be the case for the above results to hold?</w:t>
      </w:r>
    </w:p>
  </w:comment>
  <w:comment w:id="131" w:author="David Richardson" w:date="2015-09-18T15:39:00Z" w:initials="DR">
    <w:p w14:paraId="7D00FF99" w14:textId="77777777" w:rsidR="00FE773B" w:rsidRDefault="00FE773B">
      <w:pPr>
        <w:pStyle w:val="CommentText"/>
      </w:pPr>
      <w:r>
        <w:rPr>
          <w:rStyle w:val="CommentReference"/>
        </w:rPr>
        <w:annotationRef/>
      </w:r>
      <w:r>
        <w:t>Check this is correct</w:t>
      </w:r>
    </w:p>
  </w:comment>
  <w:comment w:id="140" w:author="David Richardson" w:date="2015-09-18T15:39:00Z" w:initials="DR">
    <w:p w14:paraId="2A5A7F8D" w14:textId="77777777" w:rsidR="00FE773B" w:rsidRDefault="00FE773B">
      <w:pPr>
        <w:pStyle w:val="CommentText"/>
      </w:pPr>
      <w:r>
        <w:rPr>
          <w:rStyle w:val="CommentReference"/>
        </w:rPr>
        <w:annotationRef/>
      </w:r>
      <w:r>
        <w:t xml:space="preserve">Food </w:t>
      </w:r>
      <w:proofErr w:type="spellStart"/>
      <w:r>
        <w:t>availalability</w:t>
      </w:r>
      <w:proofErr w:type="spellEnd"/>
      <w:r>
        <w:t xml:space="preserve"> is not a life history data?</w:t>
      </w:r>
    </w:p>
  </w:comment>
  <w:comment w:id="138" w:author="David Richardson" w:date="2015-09-18T15:39:00Z" w:initials="DR">
    <w:p w14:paraId="6CDC1E82" w14:textId="77777777" w:rsidR="00FE773B" w:rsidRDefault="00FE773B">
      <w:pPr>
        <w:pStyle w:val="CommentText"/>
      </w:pPr>
      <w:r>
        <w:rPr>
          <w:rStyle w:val="CommentReference"/>
        </w:rPr>
        <w:annotationRef/>
      </w:r>
      <w:r>
        <w:t xml:space="preserve">Hopefully somewhere you come onto why not…. Which I </w:t>
      </w:r>
      <w:proofErr w:type="spellStart"/>
      <w:r>
        <w:t>ould</w:t>
      </w:r>
      <w:proofErr w:type="spellEnd"/>
      <w:r>
        <w:t xml:space="preserve"> say is due to different </w:t>
      </w:r>
      <w:proofErr w:type="spellStart"/>
      <w:r>
        <w:t>inds</w:t>
      </w:r>
      <w:proofErr w:type="spellEnd"/>
      <w:r>
        <w:t xml:space="preserve"> responding differently to the </w:t>
      </w:r>
      <w:proofErr w:type="spellStart"/>
      <w:r>
        <w:t>env</w:t>
      </w:r>
      <w:proofErr w:type="spellEnd"/>
      <w:r>
        <w:t xml:space="preserve"> pressures?  If this </w:t>
      </w:r>
      <w:proofErr w:type="spellStart"/>
      <w:r>
        <w:t>interp</w:t>
      </w:r>
      <w:proofErr w:type="spellEnd"/>
      <w:r>
        <w:t xml:space="preserve"> is correct then we should flag it up more. Telomeres are revealing variation in individual quality (</w:t>
      </w:r>
      <w:proofErr w:type="spellStart"/>
      <w:r>
        <w:t>resistence</w:t>
      </w:r>
      <w:proofErr w:type="spellEnd"/>
      <w:r>
        <w:t xml:space="preserve"> t the factors that drive telomere loss) that wouldn’t otherwise be detected?    ?</w:t>
      </w:r>
    </w:p>
  </w:comment>
  <w:comment w:id="145" w:author="David Richardson" w:date="2015-09-18T15:39:00Z" w:initials="DR">
    <w:p w14:paraId="538B5CB5" w14:textId="77777777" w:rsidR="00FE773B" w:rsidRDefault="00FE773B">
      <w:pPr>
        <w:pStyle w:val="CommentText"/>
      </w:pPr>
      <w:r>
        <w:rPr>
          <w:rStyle w:val="CommentReference"/>
        </w:rPr>
        <w:annotationRef/>
      </w:r>
      <w:r>
        <w:t xml:space="preserve">This could sound like you mean </w:t>
      </w:r>
      <w:proofErr w:type="spellStart"/>
      <w:r>
        <w:t>withinin</w:t>
      </w:r>
      <w:proofErr w:type="spellEnd"/>
      <w:r>
        <w:t xml:space="preserve"> individual temporal dynamics</w:t>
      </w:r>
      <w:r w:rsidR="002A0452">
        <w:t>. It needs better clarification</w:t>
      </w:r>
    </w:p>
  </w:comment>
  <w:comment w:id="150" w:author="David Richardson" w:date="2015-09-18T15:39:00Z" w:initials="DR">
    <w:p w14:paraId="247072C8" w14:textId="77777777" w:rsidR="002A0452" w:rsidRDefault="002A0452">
      <w:pPr>
        <w:pStyle w:val="CommentText"/>
      </w:pPr>
      <w:r>
        <w:rPr>
          <w:rStyle w:val="CommentReference"/>
        </w:rPr>
        <w:annotationRef/>
      </w:r>
      <w:r>
        <w:t xml:space="preserve">Need to somehow make it clear you are not talking about dynamics within </w:t>
      </w:r>
      <w:proofErr w:type="spellStart"/>
      <w:r>
        <w:t>inds</w:t>
      </w:r>
      <w:proofErr w:type="spellEnd"/>
    </w:p>
  </w:comment>
  <w:comment w:id="151" w:author="David Richardson" w:date="2015-09-18T15:39:00Z" w:initials="DR">
    <w:p w14:paraId="08F03322" w14:textId="77777777" w:rsidR="00AB7155" w:rsidRDefault="00AB7155">
      <w:pPr>
        <w:pStyle w:val="CommentText"/>
      </w:pPr>
      <w:r>
        <w:rPr>
          <w:rStyle w:val="CommentReference"/>
        </w:rPr>
        <w:annotationRef/>
      </w:r>
      <w:r>
        <w:t xml:space="preserve">Argh I find this confusing.   How do we word this to make it clear that what you are talking about are effects of </w:t>
      </w:r>
      <w:proofErr w:type="spellStart"/>
      <w:r>
        <w:t>env</w:t>
      </w:r>
      <w:proofErr w:type="spellEnd"/>
      <w:r>
        <w:t xml:space="preserve"> on variation in telomere dynamics among </w:t>
      </w:r>
      <w:proofErr w:type="spellStart"/>
      <w:r>
        <w:t>inds</w:t>
      </w:r>
      <w:proofErr w:type="spellEnd"/>
      <w:r>
        <w:t>?</w:t>
      </w:r>
    </w:p>
  </w:comment>
  <w:comment w:id="154" w:author="David Richardson" w:date="2015-09-18T15:39:00Z" w:initials="DR">
    <w:p w14:paraId="01E655FA" w14:textId="77777777" w:rsidR="00AB7155" w:rsidRDefault="00AB7155">
      <w:pPr>
        <w:pStyle w:val="CommentText"/>
      </w:pPr>
      <w:r>
        <w:rPr>
          <w:rStyle w:val="CommentReference"/>
        </w:rPr>
        <w:annotationRef/>
      </w:r>
      <w:r>
        <w:t xml:space="preserve">No but there must be lots out there. In the bird </w:t>
      </w:r>
      <w:proofErr w:type="gramStart"/>
      <w:r>
        <w:t>literature .</w:t>
      </w:r>
      <w:proofErr w:type="gramEnd"/>
      <w:r>
        <w:t xml:space="preserve"> </w:t>
      </w:r>
      <w:proofErr w:type="gramStart"/>
      <w:r>
        <w:t>maybe</w:t>
      </w:r>
      <w:proofErr w:type="gramEnd"/>
      <w:r>
        <w:t xml:space="preserve"> check the bird  ringers handbook. Ask Iain.</w:t>
      </w:r>
    </w:p>
  </w:comment>
  <w:comment w:id="160" w:author="David Richardson" w:date="2015-09-18T15:39:00Z" w:initials="DR">
    <w:p w14:paraId="7C7D1B41" w14:textId="77777777" w:rsidR="009F30BF" w:rsidRDefault="009F30BF">
      <w:pPr>
        <w:pStyle w:val="CommentText"/>
      </w:pPr>
      <w:r>
        <w:rPr>
          <w:rStyle w:val="CommentReference"/>
        </w:rPr>
        <w:annotationRef/>
      </w:r>
      <w:r>
        <w:t xml:space="preserve">These are </w:t>
      </w:r>
      <w:proofErr w:type="spellStart"/>
      <w:r>
        <w:t>tow</w:t>
      </w:r>
      <w:proofErr w:type="spellEnd"/>
      <w:r>
        <w:t xml:space="preserve"> different things …helper and </w:t>
      </w:r>
      <w:proofErr w:type="spellStart"/>
      <w:r>
        <w:t>cobreeders</w:t>
      </w:r>
      <w:proofErr w:type="spellEnd"/>
      <w:proofErr w:type="gramStart"/>
      <w:r>
        <w:t>…  here</w:t>
      </w:r>
      <w:proofErr w:type="gramEnd"/>
      <w:r>
        <w:t xml:space="preserve"> you mean </w:t>
      </w:r>
      <w:proofErr w:type="spellStart"/>
      <w:r>
        <w:t>halpers</w:t>
      </w:r>
      <w:proofErr w:type="spellEnd"/>
      <w:r>
        <w:t xml:space="preserve"> (though some of them could also be </w:t>
      </w:r>
      <w:proofErr w:type="spellStart"/>
      <w:r>
        <w:t>cobreeders</w:t>
      </w:r>
      <w:proofErr w:type="spellEnd"/>
      <w:r>
        <w:t>…but not all)</w:t>
      </w:r>
    </w:p>
  </w:comment>
  <w:comment w:id="156" w:author="David Richardson" w:date="2015-09-18T15:39:00Z" w:initials="DR">
    <w:p w14:paraId="668B78BC" w14:textId="77777777" w:rsidR="009F30BF" w:rsidRDefault="009F30BF">
      <w:pPr>
        <w:pStyle w:val="CommentText"/>
      </w:pPr>
      <w:r>
        <w:rPr>
          <w:rStyle w:val="CommentReference"/>
        </w:rPr>
        <w:annotationRef/>
      </w:r>
      <w:r>
        <w:t>Seems like this is important enough that it should be in own paragraph to fully highlight. I think more emphasis is needed on this in abstract to.</w:t>
      </w:r>
    </w:p>
  </w:comment>
  <w:comment w:id="163" w:author="David Richardson" w:date="2015-09-18T15:39:00Z" w:initials="DR">
    <w:p w14:paraId="0FA3B943" w14:textId="77777777" w:rsidR="009F30BF" w:rsidRDefault="009F30BF">
      <w:pPr>
        <w:pStyle w:val="CommentText"/>
      </w:pPr>
      <w:r>
        <w:rPr>
          <w:rStyle w:val="CommentReference"/>
        </w:rPr>
        <w:annotationRef/>
      </w:r>
      <w:r>
        <w:t xml:space="preserve">Needs clarification …could be survival benefits </w:t>
      </w:r>
      <w:proofErr w:type="spellStart"/>
      <w:r>
        <w:t>ot</w:t>
      </w:r>
      <w:proofErr w:type="spellEnd"/>
      <w:r>
        <w:t xml:space="preserve"> the parents, the chick or the helper.</w:t>
      </w:r>
    </w:p>
  </w:comment>
  <w:comment w:id="174" w:author="David Richardson" w:date="2015-09-18T15:39:00Z" w:initials="DR">
    <w:p w14:paraId="17070793" w14:textId="77777777" w:rsidR="009F30BF" w:rsidRDefault="009F30BF">
      <w:pPr>
        <w:pStyle w:val="CommentText"/>
      </w:pPr>
      <w:r>
        <w:rPr>
          <w:rStyle w:val="CommentReference"/>
        </w:rPr>
        <w:annotationRef/>
      </w:r>
      <w:r>
        <w:t>You need to be more careful about clarity in regards to these conclusions … sometimes you are not fully explaining what you mean and it ends up sounding contradictory. Or just like there are no real results</w:t>
      </w:r>
    </w:p>
  </w:comment>
  <w:comment w:id="182" w:author="David Richardson" w:date="2015-09-18T15:39:00Z" w:initials="DR">
    <w:p w14:paraId="03BA49C7" w14:textId="77777777" w:rsidR="00370D8E" w:rsidRDefault="00370D8E">
      <w:pPr>
        <w:pStyle w:val="CommentText"/>
      </w:pPr>
      <w:r>
        <w:rPr>
          <w:rStyle w:val="CommentReference"/>
        </w:rPr>
        <w:annotationRef/>
      </w:r>
      <w:r>
        <w:t>Was there no effect of survival to adulthood?</w:t>
      </w:r>
    </w:p>
  </w:comment>
  <w:comment w:id="192" w:author="David Richardson" w:date="2015-09-18T15:39:00Z" w:initials="DR">
    <w:p w14:paraId="1CAD13B0" w14:textId="77777777" w:rsidR="00370D8E" w:rsidRDefault="00370D8E">
      <w:pPr>
        <w:pStyle w:val="CommentText"/>
      </w:pPr>
      <w:r>
        <w:rPr>
          <w:rStyle w:val="CommentReference"/>
        </w:rPr>
        <w:annotationRef/>
      </w:r>
      <w:r>
        <w:t xml:space="preserve">…I think we need to try!  Personally I think that the telomeres reflect an </w:t>
      </w:r>
      <w:proofErr w:type="spellStart"/>
      <w:r>
        <w:t>inds</w:t>
      </w:r>
      <w:proofErr w:type="spellEnd"/>
      <w:r>
        <w:t xml:space="preserve"> ability to withstand the </w:t>
      </w:r>
      <w:proofErr w:type="spellStart"/>
      <w:r>
        <w:t>env</w:t>
      </w:r>
      <w:proofErr w:type="spellEnd"/>
      <w:r>
        <w:t xml:space="preserve"> pressures.    So in good years there </w:t>
      </w:r>
      <w:proofErr w:type="spellStart"/>
      <w:r>
        <w:t>wont</w:t>
      </w:r>
      <w:proofErr w:type="spellEnd"/>
      <w:r>
        <w:t xml:space="preserve"> be enough pressure on all individuals to reveal which ones are low intrinsic quality. …..but even in good years (or after them) these </w:t>
      </w:r>
      <w:proofErr w:type="spellStart"/>
      <w:r>
        <w:t>inds</w:t>
      </w:r>
      <w:proofErr w:type="spellEnd"/>
      <w:r>
        <w:t xml:space="preserve"> will still die. </w:t>
      </w:r>
    </w:p>
    <w:p w14:paraId="36D909D9" w14:textId="77777777" w:rsidR="00370D8E" w:rsidRDefault="00370D8E">
      <w:pPr>
        <w:pStyle w:val="CommentText"/>
      </w:pPr>
    </w:p>
    <w:p w14:paraId="3F5BAB8A" w14:textId="77777777" w:rsidR="00370D8E" w:rsidRDefault="00370D8E">
      <w:pPr>
        <w:pStyle w:val="CommentText"/>
      </w:pPr>
      <w:r>
        <w:t>We may need to discuss this</w:t>
      </w:r>
    </w:p>
  </w:comment>
  <w:comment w:id="194" w:author="David Richardson" w:date="2015-09-18T15:39:00Z" w:initials="DR">
    <w:p w14:paraId="3AD0A194" w14:textId="77777777" w:rsidR="00370D8E" w:rsidRDefault="00370D8E">
      <w:pPr>
        <w:pStyle w:val="CommentText"/>
      </w:pPr>
      <w:r>
        <w:rPr>
          <w:rStyle w:val="CommentReference"/>
        </w:rPr>
        <w:annotationRef/>
      </w:r>
      <w:r>
        <w:t>Go to the original paper not the review.</w:t>
      </w:r>
    </w:p>
  </w:comment>
  <w:comment w:id="196" w:author="David Richardson" w:date="2015-09-18T15:39:00Z" w:initials="DR">
    <w:p w14:paraId="70D37970" w14:textId="77777777" w:rsidR="00370D8E" w:rsidRDefault="00370D8E">
      <w:pPr>
        <w:pStyle w:val="CommentText"/>
      </w:pPr>
      <w:r>
        <w:rPr>
          <w:rStyle w:val="CommentReference"/>
        </w:rPr>
        <w:annotationRef/>
      </w:r>
      <w:r>
        <w:t>This is what Hannah has been writing proposals on …ask her</w:t>
      </w:r>
    </w:p>
  </w:comment>
  <w:comment w:id="198" w:author="David Richardson" w:date="2015-09-18T15:39:00Z" w:initials="DR">
    <w:p w14:paraId="7BE6B33F" w14:textId="77777777" w:rsidR="00370D8E" w:rsidRDefault="00370D8E">
      <w:pPr>
        <w:pStyle w:val="CommentText"/>
      </w:pPr>
      <w:r>
        <w:rPr>
          <w:rStyle w:val="CommentReference"/>
        </w:rPr>
        <w:annotationRef/>
      </w:r>
      <w:r>
        <w:t xml:space="preserve">Where </w:t>
      </w:r>
      <w:proofErr w:type="spellStart"/>
      <w:r>
        <w:t>gits</w:t>
      </w:r>
      <w:proofErr w:type="spellEnd"/>
      <w:r>
        <w:t xml:space="preserve"> hang out!?</w:t>
      </w:r>
    </w:p>
  </w:comment>
  <w:comment w:id="206" w:author="David Richardson" w:date="2015-09-18T15:39:00Z" w:initials="DR">
    <w:p w14:paraId="5C7777F0" w14:textId="77777777" w:rsidR="006E2A58" w:rsidRDefault="006E2A58">
      <w:pPr>
        <w:pStyle w:val="CommentText"/>
      </w:pPr>
      <w:r>
        <w:rPr>
          <w:rStyle w:val="CommentReference"/>
        </w:rPr>
        <w:annotationRef/>
      </w:r>
      <w:r>
        <w:t>Is this what this is …not clear?</w:t>
      </w:r>
    </w:p>
  </w:comment>
  <w:comment w:id="210" w:author="David Richardson" w:date="2015-09-18T15:39:00Z" w:initials="DR">
    <w:p w14:paraId="6E411C5C" w14:textId="77777777" w:rsidR="00CA79BA" w:rsidRDefault="00CA79BA">
      <w:pPr>
        <w:pStyle w:val="CommentText"/>
      </w:pPr>
      <w:r>
        <w:rPr>
          <w:rStyle w:val="CommentReference"/>
        </w:rPr>
        <w:annotationRef/>
      </w:r>
      <w:r>
        <w:t xml:space="preserve">Otherwise this doesn’t seem t </w:t>
      </w:r>
      <w:proofErr w:type="spellStart"/>
      <w:r>
        <w:t>nake</w:t>
      </w:r>
      <w:proofErr w:type="spellEnd"/>
      <w:r>
        <w:t xml:space="preserve"> sense to me</w:t>
      </w:r>
    </w:p>
  </w:comment>
  <w:comment w:id="218" w:author="David Richardson" w:date="2015-09-18T15:39:00Z" w:initials="DR">
    <w:p w14:paraId="52E9DE05" w14:textId="77777777" w:rsidR="006E2A58" w:rsidRDefault="006E2A58">
      <w:pPr>
        <w:pStyle w:val="CommentText"/>
      </w:pPr>
      <w:r>
        <w:rPr>
          <w:rStyle w:val="CommentReference"/>
        </w:rPr>
        <w:annotationRef/>
      </w:r>
      <w:r>
        <w:t>Add units to axis labels</w:t>
      </w:r>
    </w:p>
  </w:comment>
  <w:comment w:id="219" w:author="David Richardson" w:date="2015-09-18T15:39:00Z" w:initials="DR">
    <w:p w14:paraId="70F75588" w14:textId="77777777" w:rsidR="006E2A58" w:rsidRDefault="006E2A58">
      <w:pPr>
        <w:pStyle w:val="CommentText"/>
      </w:pPr>
      <w:r>
        <w:rPr>
          <w:rStyle w:val="CommentReference"/>
        </w:rPr>
        <w:annotationRef/>
      </w:r>
      <w:r>
        <w:t>What is the y axis</w:t>
      </w:r>
    </w:p>
  </w:comment>
  <w:comment w:id="220" w:author="David Richardson" w:date="2015-09-18T15:39:00Z" w:initials="DR">
    <w:p w14:paraId="5B993BF0" w14:textId="77777777" w:rsidR="00951B96" w:rsidRDefault="00951B96">
      <w:pPr>
        <w:pStyle w:val="CommentText"/>
      </w:pPr>
      <w:r>
        <w:rPr>
          <w:rStyle w:val="CommentReference"/>
        </w:rPr>
        <w:annotationRef/>
      </w:r>
      <w:r>
        <w:t>Maybe only 5b is needed</w:t>
      </w:r>
    </w:p>
  </w:comment>
  <w:comment w:id="221" w:author="David Richardson" w:date="2015-09-18T15:39:00Z" w:initials="DR">
    <w:p w14:paraId="209D5801" w14:textId="77777777" w:rsidR="00CA79BA" w:rsidRDefault="00CA79BA">
      <w:pPr>
        <w:pStyle w:val="CommentText"/>
      </w:pPr>
      <w:r>
        <w:rPr>
          <w:rStyle w:val="CommentReference"/>
        </w:rPr>
        <w:annotationRef/>
      </w:r>
      <w:r>
        <w:t xml:space="preserve">In A this </w:t>
      </w:r>
      <w:proofErr w:type="spellStart"/>
      <w:r>
        <w:t>sggest</w:t>
      </w:r>
      <w:proofErr w:type="spellEnd"/>
      <w:r>
        <w:t xml:space="preserve"> that </w:t>
      </w:r>
      <w:proofErr w:type="spellStart"/>
      <w:r>
        <w:t>inds</w:t>
      </w:r>
      <w:proofErr w:type="spellEnd"/>
      <w:r>
        <w:t xml:space="preserve"> with short telomere live longer…is that the right way around</w:t>
      </w:r>
    </w:p>
    <w:p w14:paraId="4F45F4D4" w14:textId="77777777" w:rsidR="00CA79BA" w:rsidRDefault="00CA79BA">
      <w:pPr>
        <w:pStyle w:val="CommentText"/>
      </w:pPr>
    </w:p>
    <w:p w14:paraId="49CE5A62" w14:textId="77777777" w:rsidR="00CA79BA" w:rsidRDefault="00CA79BA">
      <w:pPr>
        <w:pStyle w:val="CommentText"/>
      </w:pPr>
      <w:r>
        <w:t xml:space="preserve">In both b and c it suggest that </w:t>
      </w:r>
      <w:proofErr w:type="spellStart"/>
      <w:r>
        <w:t>inds</w:t>
      </w:r>
      <w:proofErr w:type="spellEnd"/>
      <w:r>
        <w:t xml:space="preserve"> with longer telomeres have delayed survival senescence compared those with short telomeres…though the max </w:t>
      </w:r>
      <w:proofErr w:type="spellStart"/>
      <w:r>
        <w:t>lfespan</w:t>
      </w:r>
      <w:proofErr w:type="spellEnd"/>
      <w:r>
        <w:t xml:space="preserve"> </w:t>
      </w:r>
      <w:proofErr w:type="spellStart"/>
      <w:r>
        <w:t>doesn</w:t>
      </w:r>
      <w:proofErr w:type="spellEnd"/>
      <w:r>
        <w:t xml:space="preserve"> change?</w:t>
      </w:r>
    </w:p>
    <w:p w14:paraId="0C6E34A0" w14:textId="77777777" w:rsidR="00CA79BA" w:rsidRDefault="00CA79BA">
      <w:pPr>
        <w:pStyle w:val="CommentText"/>
      </w:pPr>
    </w:p>
    <w:p w14:paraId="7AE59B7D" w14:textId="77777777" w:rsidR="00CA79BA" w:rsidRDefault="00CA79BA">
      <w:pPr>
        <w:pStyle w:val="CommentText"/>
      </w:pPr>
      <w:r>
        <w:t>Is this how you see it?</w:t>
      </w:r>
    </w:p>
    <w:p w14:paraId="558B018C" w14:textId="77777777" w:rsidR="00951B96" w:rsidRDefault="00951B96">
      <w:pPr>
        <w:pStyle w:val="CommentText"/>
      </w:pPr>
    </w:p>
    <w:p w14:paraId="50C72A81" w14:textId="77777777" w:rsidR="00951B96" w:rsidRDefault="00951B96">
      <w:pPr>
        <w:pStyle w:val="CommentText"/>
      </w:pPr>
      <w:r>
        <w:t>Not sure how these help us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7B65C" w15:done="0"/>
  <w15:commentEx w15:paraId="788BE992" w15:done="0"/>
  <w15:commentEx w15:paraId="2A8C7383" w15:done="0"/>
  <w15:commentEx w15:paraId="69382A99" w15:done="0"/>
  <w15:commentEx w15:paraId="2AC730C3" w15:done="0"/>
  <w15:commentEx w15:paraId="42F14529" w15:done="0"/>
  <w15:commentEx w15:paraId="3CF72098" w15:done="0"/>
  <w15:commentEx w15:paraId="6FAA33DE" w15:done="0"/>
  <w15:commentEx w15:paraId="6F94C4E1" w15:done="0"/>
  <w15:commentEx w15:paraId="3951E80C" w15:done="0"/>
  <w15:commentEx w15:paraId="163FD506" w15:done="0"/>
  <w15:commentEx w15:paraId="29DC17A8" w15:done="0"/>
  <w15:commentEx w15:paraId="7B843EA7" w15:done="0"/>
  <w15:commentEx w15:paraId="1B647678" w15:done="0"/>
  <w15:commentEx w15:paraId="22DD877B" w15:done="0"/>
  <w15:commentEx w15:paraId="27A33E2B" w15:done="0"/>
  <w15:commentEx w15:paraId="3C94D236" w15:done="0"/>
  <w15:commentEx w15:paraId="34512C3F" w15:done="0"/>
  <w15:commentEx w15:paraId="322233BA" w15:done="0"/>
  <w15:commentEx w15:paraId="6527244F" w15:done="0"/>
  <w15:commentEx w15:paraId="2805099E" w15:done="0"/>
  <w15:commentEx w15:paraId="644EA80C" w15:done="0"/>
  <w15:commentEx w15:paraId="3891B04C" w15:done="0"/>
  <w15:commentEx w15:paraId="157F4047" w15:done="0"/>
  <w15:commentEx w15:paraId="4DD199AA" w15:done="0"/>
  <w15:commentEx w15:paraId="7D00FF99" w15:done="0"/>
  <w15:commentEx w15:paraId="2A5A7F8D" w15:done="0"/>
  <w15:commentEx w15:paraId="6CDC1E82" w15:done="0"/>
  <w15:commentEx w15:paraId="538B5CB5" w15:done="0"/>
  <w15:commentEx w15:paraId="247072C8" w15:done="0"/>
  <w15:commentEx w15:paraId="08F03322" w15:done="0"/>
  <w15:commentEx w15:paraId="01E655FA" w15:done="0"/>
  <w15:commentEx w15:paraId="7C7D1B41" w15:done="0"/>
  <w15:commentEx w15:paraId="668B78BC" w15:done="0"/>
  <w15:commentEx w15:paraId="0FA3B943" w15:done="0"/>
  <w15:commentEx w15:paraId="17070793" w15:done="0"/>
  <w15:commentEx w15:paraId="03BA49C7" w15:done="0"/>
  <w15:commentEx w15:paraId="3F5BAB8A" w15:done="0"/>
  <w15:commentEx w15:paraId="3AD0A194" w15:done="0"/>
  <w15:commentEx w15:paraId="70D37970" w15:done="0"/>
  <w15:commentEx w15:paraId="7BE6B33F" w15:done="0"/>
  <w15:commentEx w15:paraId="5C7777F0" w15:done="0"/>
  <w15:commentEx w15:paraId="6E411C5C" w15:done="0"/>
  <w15:commentEx w15:paraId="52E9DE05" w15:done="0"/>
  <w15:commentEx w15:paraId="70F75588" w15:done="0"/>
  <w15:commentEx w15:paraId="5B993BF0" w15:done="0"/>
  <w15:commentEx w15:paraId="50C72A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0AEB4" w14:textId="77777777" w:rsidR="00E07F46" w:rsidRDefault="00E07F46">
      <w:pPr>
        <w:spacing w:before="0" w:after="0"/>
      </w:pPr>
      <w:r>
        <w:separator/>
      </w:r>
    </w:p>
  </w:endnote>
  <w:endnote w:type="continuationSeparator" w:id="0">
    <w:p w14:paraId="529BFC97" w14:textId="77777777" w:rsidR="00E07F46" w:rsidRDefault="00E07F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14FB321A" w14:textId="77777777" w:rsidR="006E2A58" w:rsidRDefault="006E2A58">
        <w:pPr>
          <w:pStyle w:val="Footer"/>
          <w:jc w:val="right"/>
        </w:pPr>
        <w:r>
          <w:fldChar w:fldCharType="begin"/>
        </w:r>
        <w:r>
          <w:instrText xml:space="preserve"> PAGE   \* MERGEFORMAT </w:instrText>
        </w:r>
        <w:r>
          <w:fldChar w:fldCharType="separate"/>
        </w:r>
        <w:r w:rsidR="00CF1951">
          <w:rPr>
            <w:noProof/>
          </w:rPr>
          <w:t>21</w:t>
        </w:r>
        <w:r>
          <w:rPr>
            <w:noProof/>
          </w:rPr>
          <w:fldChar w:fldCharType="end"/>
        </w:r>
      </w:p>
    </w:sdtContent>
  </w:sdt>
  <w:p w14:paraId="03BDCB04" w14:textId="77777777" w:rsidR="006E2A58" w:rsidRDefault="006E2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6AA44" w14:textId="77777777" w:rsidR="00E07F46" w:rsidRDefault="00E07F46">
      <w:pPr>
        <w:spacing w:before="0" w:after="0"/>
      </w:pPr>
      <w:r>
        <w:separator/>
      </w:r>
    </w:p>
  </w:footnote>
  <w:footnote w:type="continuationSeparator" w:id="0">
    <w:p w14:paraId="614C3010" w14:textId="77777777" w:rsidR="00E07F46" w:rsidRDefault="00E07F4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2FF927"/>
    <w:multiLevelType w:val="multilevel"/>
    <w:tmpl w:val="D472AC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72B5263"/>
    <w:multiLevelType w:val="multilevel"/>
    <w:tmpl w:val="CF48B1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B0417E9"/>
    <w:multiLevelType w:val="multilevel"/>
    <w:tmpl w:val="55FAAF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4DF7"/>
    <w:rsid w:val="00082704"/>
    <w:rsid w:val="000C400A"/>
    <w:rsid w:val="000E6AD5"/>
    <w:rsid w:val="001D5CF0"/>
    <w:rsid w:val="002A0452"/>
    <w:rsid w:val="0030681E"/>
    <w:rsid w:val="00370D8E"/>
    <w:rsid w:val="003B027F"/>
    <w:rsid w:val="004E29B3"/>
    <w:rsid w:val="005661A9"/>
    <w:rsid w:val="00566731"/>
    <w:rsid w:val="00590D07"/>
    <w:rsid w:val="006E2A58"/>
    <w:rsid w:val="006F54FA"/>
    <w:rsid w:val="00744B02"/>
    <w:rsid w:val="0078312C"/>
    <w:rsid w:val="00784D58"/>
    <w:rsid w:val="008213A6"/>
    <w:rsid w:val="008336EB"/>
    <w:rsid w:val="00843558"/>
    <w:rsid w:val="008D6863"/>
    <w:rsid w:val="008E5203"/>
    <w:rsid w:val="008E6C5C"/>
    <w:rsid w:val="00951B96"/>
    <w:rsid w:val="009B41FB"/>
    <w:rsid w:val="009F30BF"/>
    <w:rsid w:val="00A34AB7"/>
    <w:rsid w:val="00A5215B"/>
    <w:rsid w:val="00AB7155"/>
    <w:rsid w:val="00B37E0D"/>
    <w:rsid w:val="00B636DB"/>
    <w:rsid w:val="00B74C60"/>
    <w:rsid w:val="00B86B75"/>
    <w:rsid w:val="00BC48D5"/>
    <w:rsid w:val="00C0236B"/>
    <w:rsid w:val="00C3029F"/>
    <w:rsid w:val="00C36279"/>
    <w:rsid w:val="00CA79BA"/>
    <w:rsid w:val="00CF1951"/>
    <w:rsid w:val="00E07F46"/>
    <w:rsid w:val="00E315A3"/>
    <w:rsid w:val="00E962A8"/>
    <w:rsid w:val="00EA6991"/>
    <w:rsid w:val="00ED28BA"/>
    <w:rsid w:val="00F07946"/>
    <w:rsid w:val="00F81D50"/>
    <w:rsid w:val="00FB1DD6"/>
    <w:rsid w:val="00FE77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E1F8"/>
  <w15:docId w15:val="{F8238209-B003-40C2-848F-8EC29F06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styleId="CommentReference">
    <w:name w:val="annotation reference"/>
    <w:basedOn w:val="DefaultParagraphFont"/>
    <w:semiHidden/>
    <w:unhideWhenUsed/>
    <w:rsid w:val="00B636DB"/>
    <w:rPr>
      <w:sz w:val="16"/>
      <w:szCs w:val="16"/>
    </w:rPr>
  </w:style>
  <w:style w:type="paragraph" w:styleId="CommentText">
    <w:name w:val="annotation text"/>
    <w:basedOn w:val="Normal"/>
    <w:link w:val="CommentTextChar"/>
    <w:semiHidden/>
    <w:unhideWhenUsed/>
    <w:rsid w:val="00B636DB"/>
    <w:rPr>
      <w:sz w:val="20"/>
      <w:szCs w:val="20"/>
    </w:rPr>
  </w:style>
  <w:style w:type="character" w:customStyle="1" w:styleId="CommentTextChar">
    <w:name w:val="Comment Text Char"/>
    <w:basedOn w:val="DefaultParagraphFont"/>
    <w:link w:val="CommentText"/>
    <w:semiHidden/>
    <w:rsid w:val="00B636DB"/>
    <w:rPr>
      <w:sz w:val="20"/>
      <w:szCs w:val="20"/>
    </w:rPr>
  </w:style>
  <w:style w:type="paragraph" w:styleId="CommentSubject">
    <w:name w:val="annotation subject"/>
    <w:basedOn w:val="CommentText"/>
    <w:next w:val="CommentText"/>
    <w:link w:val="CommentSubjectChar"/>
    <w:semiHidden/>
    <w:unhideWhenUsed/>
    <w:rsid w:val="00B636DB"/>
    <w:rPr>
      <w:b/>
      <w:bCs/>
    </w:rPr>
  </w:style>
  <w:style w:type="character" w:customStyle="1" w:styleId="CommentSubjectChar">
    <w:name w:val="Comment Subject Char"/>
    <w:basedOn w:val="CommentTextChar"/>
    <w:link w:val="CommentSubject"/>
    <w:semiHidden/>
    <w:rsid w:val="00B636DB"/>
    <w:rPr>
      <w:b/>
      <w:bCs/>
      <w:sz w:val="20"/>
      <w:szCs w:val="20"/>
    </w:rPr>
  </w:style>
  <w:style w:type="paragraph" w:styleId="BalloonText">
    <w:name w:val="Balloon Text"/>
    <w:basedOn w:val="Normal"/>
    <w:link w:val="BalloonTextChar"/>
    <w:semiHidden/>
    <w:unhideWhenUsed/>
    <w:rsid w:val="00B636D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63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markdown.rstudio.com/"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6753</Words>
  <Characters>38495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Lucy</dc:creator>
  <cp:lastModifiedBy>Lewis</cp:lastModifiedBy>
  <cp:revision>3</cp:revision>
  <dcterms:created xsi:type="dcterms:W3CDTF">2015-09-21T21:37:00Z</dcterms:created>
  <dcterms:modified xsi:type="dcterms:W3CDTF">2015-09-21T21:39:00Z</dcterms:modified>
</cp:coreProperties>
</file>