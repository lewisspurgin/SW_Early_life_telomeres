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36891" w14:textId="2976C790" w:rsidR="0062030B" w:rsidRDefault="0062030B" w:rsidP="0062030B">
      <w:proofErr w:type="spellStart"/>
      <w:r>
        <w:rPr>
          <w:b/>
        </w:rPr>
        <w:t>Spatio</w:t>
      </w:r>
      <w:proofErr w:type="spellEnd"/>
      <w:r w:rsidR="00983157">
        <w:rPr>
          <w:b/>
        </w:rPr>
        <w:t>-</w:t>
      </w:r>
      <w:r>
        <w:rPr>
          <w:b/>
        </w:rPr>
        <w:t>temporal variation in lifelong telomere dynamics in a long-term ecological study</w:t>
      </w:r>
    </w:p>
    <w:p w14:paraId="1BEF58EC" w14:textId="77777777" w:rsidR="0062030B" w:rsidRDefault="0062030B" w:rsidP="0062030B">
      <w:r>
        <w:t>Lewis G. Spurgin</w:t>
      </w:r>
      <w:r>
        <w:rPr>
          <w:vertAlign w:val="superscript"/>
        </w:rPr>
        <w:t>1</w:t>
      </w:r>
      <w:r>
        <w:t>, Kat Bebbington</w:t>
      </w:r>
      <w:r>
        <w:rPr>
          <w:vertAlign w:val="superscript"/>
        </w:rPr>
        <w:t>1</w:t>
      </w:r>
      <w:r>
        <w:t>, Eleanor A. Fairfield</w:t>
      </w:r>
      <w:r>
        <w:rPr>
          <w:vertAlign w:val="superscript"/>
        </w:rPr>
        <w:t>1</w:t>
      </w:r>
      <w:r>
        <w:t xml:space="preserve">, </w:t>
      </w:r>
      <w:proofErr w:type="spellStart"/>
      <w:r>
        <w:t>Martijn</w:t>
      </w:r>
      <w:proofErr w:type="spellEnd"/>
      <w:r>
        <w:t xml:space="preserve"> Hammers</w:t>
      </w:r>
      <w:r>
        <w:rPr>
          <w:vertAlign w:val="superscript"/>
        </w:rPr>
        <w:t>2</w:t>
      </w:r>
      <w:r>
        <w:t>, Jan Komdeur</w:t>
      </w:r>
      <w:r>
        <w:rPr>
          <w:vertAlign w:val="superscript"/>
        </w:rPr>
        <w:t>2</w:t>
      </w:r>
      <w:r>
        <w:t>, Terry Burke</w:t>
      </w:r>
      <w:r>
        <w:rPr>
          <w:vertAlign w:val="superscript"/>
        </w:rPr>
        <w:t>3</w:t>
      </w:r>
      <w:r>
        <w:t>, Hannah, L. Dugdale</w:t>
      </w:r>
      <w:r>
        <w:rPr>
          <w:vertAlign w:val="superscript"/>
        </w:rPr>
        <w:t>2,4</w:t>
      </w:r>
      <w:r>
        <w:t>, and David S. Richardson</w:t>
      </w:r>
      <w:proofErr w:type="gramStart"/>
      <w:r>
        <w:rPr>
          <w:vertAlign w:val="superscript"/>
        </w:rPr>
        <w:t>1,5,</w:t>
      </w:r>
      <w:r>
        <w:t>.</w:t>
      </w:r>
      <w:proofErr w:type="gramEnd"/>
    </w:p>
    <w:p w14:paraId="48330BD5" w14:textId="77777777" w:rsidR="0062030B" w:rsidRDefault="0062030B" w:rsidP="0062030B">
      <w:pPr>
        <w:pStyle w:val="Compact"/>
        <w:numPr>
          <w:ilvl w:val="0"/>
          <w:numId w:val="6"/>
        </w:numPr>
      </w:pPr>
      <w:r>
        <w:t>School of Biological Sciences, University of East Anglia, Norwich Research Park, NR4 7TJ, United Kingdom</w:t>
      </w:r>
    </w:p>
    <w:p w14:paraId="6959C9C3" w14:textId="77777777" w:rsidR="0062030B" w:rsidRDefault="0062030B" w:rsidP="0062030B">
      <w:pPr>
        <w:pStyle w:val="Compact"/>
        <w:numPr>
          <w:ilvl w:val="0"/>
          <w:numId w:val="6"/>
        </w:numPr>
      </w:pPr>
      <w:r>
        <w:t>Groningen Institute for Evolutionary Life Sciences, University of Groningen, Groningen, The Netherlands</w:t>
      </w:r>
    </w:p>
    <w:p w14:paraId="349E2072" w14:textId="77777777" w:rsidR="0062030B" w:rsidRDefault="0062030B" w:rsidP="0062030B">
      <w:pPr>
        <w:pStyle w:val="Compact"/>
        <w:numPr>
          <w:ilvl w:val="0"/>
          <w:numId w:val="6"/>
        </w:numPr>
      </w:pPr>
      <w:r>
        <w:t>Department of Animal and Plant Sciences, University of Sheffield, Sheffield, UK</w:t>
      </w:r>
    </w:p>
    <w:p w14:paraId="314F90C1" w14:textId="77777777" w:rsidR="0062030B" w:rsidRDefault="0062030B" w:rsidP="0062030B">
      <w:pPr>
        <w:pStyle w:val="Compact"/>
        <w:numPr>
          <w:ilvl w:val="0"/>
          <w:numId w:val="6"/>
        </w:numPr>
      </w:pPr>
      <w:r>
        <w:t>School of Biology, The Faculty of Biological Sciences, University of Leeds, Leeds LS2 9JT, UK</w:t>
      </w:r>
    </w:p>
    <w:p w14:paraId="5470FFB3" w14:textId="77777777" w:rsidR="0062030B" w:rsidRDefault="0062030B" w:rsidP="0062030B">
      <w:pPr>
        <w:pStyle w:val="Compact"/>
        <w:numPr>
          <w:ilvl w:val="0"/>
          <w:numId w:val="6"/>
        </w:numPr>
      </w:pPr>
      <w:r>
        <w:t xml:space="preserve">Nature Seychelles, Roche Caiman, </w:t>
      </w:r>
      <w:proofErr w:type="spellStart"/>
      <w:r>
        <w:t>Mahé</w:t>
      </w:r>
      <w:proofErr w:type="spellEnd"/>
      <w:r>
        <w:t>, Republic of Seychelles</w:t>
      </w:r>
    </w:p>
    <w:p w14:paraId="0E0E49BA" w14:textId="77777777" w:rsidR="0062030B" w:rsidRDefault="0062030B" w:rsidP="0062030B">
      <w:r>
        <w:rPr>
          <w:b/>
        </w:rPr>
        <w:t>Correspondence:</w:t>
      </w:r>
      <w:r>
        <w:t xml:space="preserve"> Lewis Spurgin: </w:t>
      </w:r>
      <w:hyperlink r:id="rId7">
        <w:r>
          <w:rPr>
            <w:rStyle w:val="Link"/>
          </w:rPr>
          <w:t>l.spurgin@uea.ac.uk</w:t>
        </w:r>
      </w:hyperlink>
      <w:r>
        <w:t xml:space="preserve">; David Richardson: </w:t>
      </w:r>
      <w:hyperlink r:id="rId8">
        <w:r>
          <w:rPr>
            <w:rStyle w:val="Link"/>
          </w:rPr>
          <w:t>david.richardson@uea.ac.uk</w:t>
        </w:r>
      </w:hyperlink>
    </w:p>
    <w:p w14:paraId="552F13ED" w14:textId="77777777" w:rsidR="0062030B" w:rsidRDefault="0062030B" w:rsidP="0062030B">
      <w:r>
        <w:rPr>
          <w:b/>
        </w:rPr>
        <w:t>Running head:</w:t>
      </w:r>
      <w:r>
        <w:t xml:space="preserve"> </w:t>
      </w:r>
      <w:commentRangeStart w:id="0"/>
      <w:r>
        <w:t xml:space="preserve">Early-life </w:t>
      </w:r>
      <w:commentRangeEnd w:id="0"/>
      <w:r w:rsidR="00C852E5">
        <w:rPr>
          <w:rStyle w:val="CommentReference"/>
        </w:rPr>
        <w:commentReference w:id="0"/>
      </w:r>
      <w:r>
        <w:t>telomeres</w:t>
      </w:r>
    </w:p>
    <w:p w14:paraId="3AC25062" w14:textId="77777777" w:rsidR="00993464" w:rsidRDefault="00993464">
      <w:pPr>
        <w:spacing w:before="0" w:after="200" w:line="240" w:lineRule="auto"/>
        <w:rPr>
          <w:ins w:id="1" w:author="David S richardson" w:date="2017-01-31T14:04:00Z"/>
          <w:rFonts w:ascii="Times New Roman" w:eastAsiaTheme="majorEastAsia" w:hAnsi="Times New Roman" w:cstheme="majorBidi"/>
          <w:b/>
          <w:bCs/>
          <w:szCs w:val="28"/>
        </w:rPr>
      </w:pPr>
      <w:bookmarkStart w:id="2" w:name="abstract"/>
      <w:bookmarkEnd w:id="2"/>
      <w:ins w:id="3" w:author="David S richardson" w:date="2017-01-31T14:04:00Z">
        <w:r>
          <w:br w:type="page"/>
        </w:r>
      </w:ins>
    </w:p>
    <w:p w14:paraId="0A1C3D26" w14:textId="2680EAF4" w:rsidR="0062030B" w:rsidRDefault="0062030B" w:rsidP="0062030B">
      <w:pPr>
        <w:pStyle w:val="Heading3"/>
      </w:pPr>
      <w:r>
        <w:lastRenderedPageBreak/>
        <w:t>Abstract</w:t>
      </w:r>
    </w:p>
    <w:p w14:paraId="78628A4E" w14:textId="23D16D09" w:rsidR="0062030B" w:rsidRDefault="0062030B" w:rsidP="0062030B">
      <w:pPr>
        <w:numPr>
          <w:ilvl w:val="0"/>
          <w:numId w:val="7"/>
        </w:numPr>
      </w:pPr>
      <w:r>
        <w:t>Understanding individual-level variation in response to the environment is fundamental to understanding life-history evolution and population dynamics. Telomeres, the protective caps at the ends of chromosomes, shorten in response to oxidative stress, and telomere shortening is correlated with reduced survival</w:t>
      </w:r>
      <w:r w:rsidR="00993464">
        <w:t xml:space="preserve"> and lifespan</w:t>
      </w:r>
      <w:r>
        <w:t xml:space="preserve">. Investigating telomere dynamics may help us quantify individual variation in the costs </w:t>
      </w:r>
      <w:r w:rsidR="00993464">
        <w:t xml:space="preserve">experienced </w:t>
      </w:r>
      <w:r w:rsidR="00B94FDA">
        <w:t>as a result of different</w:t>
      </w:r>
      <w:r w:rsidR="00993464">
        <w:t xml:space="preserve"> </w:t>
      </w:r>
      <w:r>
        <w:t>social and ecological environment</w:t>
      </w:r>
      <w:r w:rsidR="00993464">
        <w:t xml:space="preserve"> factors</w:t>
      </w:r>
      <w:r>
        <w:t>, and enhance our understanding of the dynamics of natural populations.</w:t>
      </w:r>
    </w:p>
    <w:p w14:paraId="7760D8AE" w14:textId="415B554E" w:rsidR="0062030B" w:rsidRDefault="0062030B" w:rsidP="0062030B">
      <w:pPr>
        <w:numPr>
          <w:ilvl w:val="0"/>
          <w:numId w:val="7"/>
        </w:numPr>
      </w:pPr>
      <w:r>
        <w:t xml:space="preserve">Here we study </w:t>
      </w:r>
      <w:proofErr w:type="spellStart"/>
      <w:r>
        <w:t>spatio</w:t>
      </w:r>
      <w:proofErr w:type="spellEnd"/>
      <w:r>
        <w:t>-temporal variation in lifelong telomere dynamics in the Seychelles warbler</w:t>
      </w:r>
      <w:r w:rsidR="007E2F94">
        <w:t>,</w:t>
      </w:r>
      <w:r>
        <w:t xml:space="preserve"> </w:t>
      </w:r>
      <w:proofErr w:type="spellStart"/>
      <w:r>
        <w:rPr>
          <w:i/>
        </w:rPr>
        <w:t>Acrocephalus</w:t>
      </w:r>
      <w:proofErr w:type="spellEnd"/>
      <w:r>
        <w:rPr>
          <w:i/>
        </w:rPr>
        <w:t xml:space="preserve"> </w:t>
      </w:r>
      <w:proofErr w:type="spellStart"/>
      <w:r>
        <w:rPr>
          <w:i/>
        </w:rPr>
        <w:t>sechellensis</w:t>
      </w:r>
      <w:proofErr w:type="spellEnd"/>
      <w:r>
        <w:t>. We combine long-term life history and ecological data</w:t>
      </w:r>
      <w:r w:rsidR="00B94FDA">
        <w:t xml:space="preserve"> with</w:t>
      </w:r>
      <w:r>
        <w:t xml:space="preserve"> a large longitudinal telomere dataset, consisting of 1808 samples from 22 cohorts born between 1993 and 2014. We provide a detailed analysis of how telomere dynamics vary over individual lifespans and cohorts, and with </w:t>
      </w:r>
      <w:proofErr w:type="spellStart"/>
      <w:r>
        <w:t>spatio</w:t>
      </w:r>
      <w:proofErr w:type="spellEnd"/>
      <w:r>
        <w:t>-temporal variation in the social and ecological environment.</w:t>
      </w:r>
    </w:p>
    <w:p w14:paraId="59657F46" w14:textId="0B96EECA" w:rsidR="0062030B" w:rsidRDefault="0062030B" w:rsidP="0062030B">
      <w:pPr>
        <w:numPr>
          <w:ilvl w:val="0"/>
          <w:numId w:val="7"/>
        </w:numPr>
      </w:pPr>
      <w:r>
        <w:t xml:space="preserve">We found that telomere length decreases with cross-sectional and longitudinal measures of age, </w:t>
      </w:r>
      <w:r w:rsidR="00B94FDA">
        <w:t>and</w:t>
      </w:r>
      <w:r>
        <w:t xml:space="preserve"> most rapidly</w:t>
      </w:r>
      <w:r w:rsidR="00B94FDA">
        <w:t xml:space="preserve"> </w:t>
      </w:r>
      <w:r w:rsidR="007E2F94">
        <w:t xml:space="preserve">very </w:t>
      </w:r>
      <w:r>
        <w:t xml:space="preserve">early in life. However, both cross-sectional and longitudinal data suggested that against this overall pattern of shortening, bouts of telomere length increase occur in some individuals. Using a large number of repeated </w:t>
      </w:r>
      <w:proofErr w:type="gramStart"/>
      <w:r>
        <w:t>measurements</w:t>
      </w:r>
      <w:proofErr w:type="gramEnd"/>
      <w:r>
        <w:t xml:space="preserve"> we show statistically that these increases are unlikely to be explained solely by qPCR measurement error.</w:t>
      </w:r>
    </w:p>
    <w:p w14:paraId="25D08835" w14:textId="7060383E" w:rsidR="0062030B" w:rsidRDefault="0062030B" w:rsidP="0062030B">
      <w:pPr>
        <w:numPr>
          <w:ilvl w:val="0"/>
          <w:numId w:val="7"/>
        </w:numPr>
      </w:pPr>
      <w:r>
        <w:lastRenderedPageBreak/>
        <w:t xml:space="preserve">Telomere length and the slope of the relationship with age varied markedly among cohorts. </w:t>
      </w:r>
      <w:r w:rsidR="00983157">
        <w:t>T</w:t>
      </w:r>
      <w:r>
        <w:t>elomere length was positively associated with island-wide temporal insect</w:t>
      </w:r>
      <w:r w:rsidR="00D01AFD">
        <w:t xml:space="preserve"> </w:t>
      </w:r>
      <w:r>
        <w:t>abundance</w:t>
      </w:r>
      <w:r w:rsidR="00D01AFD">
        <w:t xml:space="preserve"> - a key resource for the insectivorous</w:t>
      </w:r>
      <w:r w:rsidR="00983157">
        <w:t xml:space="preserve"> Seychelles</w:t>
      </w:r>
      <w:r w:rsidR="00D01AFD">
        <w:t xml:space="preserve"> warbler - </w:t>
      </w:r>
      <w:r>
        <w:t>suggesting that the costs associated with living in harsher environment</w:t>
      </w:r>
      <w:r w:rsidR="00F67D08">
        <w:t>s</w:t>
      </w:r>
      <w:r>
        <w:t xml:space="preserve"> can be studied by investigating telomere dynamics. We also found evidence for sex-specific relationships between telomeres and tarsus length, potentially reflecting differential costs of growth</w:t>
      </w:r>
      <w:r w:rsidR="00F67D08">
        <w:t>, which leads to adult females having significantly shorter telomeres than males.</w:t>
      </w:r>
    </w:p>
    <w:p w14:paraId="4C0622AF" w14:textId="77777777" w:rsidR="0062030B" w:rsidRDefault="0062030B" w:rsidP="0062030B">
      <w:pPr>
        <w:numPr>
          <w:ilvl w:val="0"/>
          <w:numId w:val="7"/>
        </w:numPr>
      </w:pPr>
      <w:r>
        <w:t>Our long-term data show that in a natural population, telomere dynamics vary in a highly complex manner over individual lifespans, and across space and time. Variance in telomere dynamics among individuals is the product of wide array of genetic, parental and environmental factors. Explaining this variation more fully will require the integration of comprehensive long-term ecological and genetic data from multiple populations and species.</w:t>
      </w:r>
    </w:p>
    <w:p w14:paraId="430530BF" w14:textId="77777777" w:rsidR="00F67D08" w:rsidRDefault="00F67D08" w:rsidP="00266B49">
      <w:pPr>
        <w:ind w:left="480"/>
      </w:pPr>
    </w:p>
    <w:p w14:paraId="226D6DB7" w14:textId="77777777" w:rsidR="0062030B" w:rsidRDefault="0062030B" w:rsidP="0062030B">
      <w:r>
        <w:rPr>
          <w:b/>
        </w:rPr>
        <w:t>Keywords:</w:t>
      </w:r>
      <w:r>
        <w:t xml:space="preserve"> Biomarkers; Intra- and inter-individual variation; Life-history; Telomere; Seychelles warbler; Senescence</w:t>
      </w:r>
    </w:p>
    <w:p w14:paraId="5B16CCA9" w14:textId="77777777" w:rsidR="0062030B" w:rsidRDefault="0062030B" w:rsidP="0062030B">
      <w:r>
        <w:rPr>
          <w:b/>
        </w:rPr>
        <w:t>Data archival location:</w:t>
      </w:r>
      <w:r>
        <w:t xml:space="preserve"> This manuscript was written in R Markdown (</w:t>
      </w:r>
      <w:hyperlink r:id="rId11">
        <w:r>
          <w:rPr>
            <w:rStyle w:val="Link"/>
          </w:rPr>
          <w:t>http://rmarkdown.rstudio.com/</w:t>
        </w:r>
      </w:hyperlink>
      <w:r>
        <w:t>). All data and scripts required to reproduce the manuscript, figures and analyses will be made available on GitHub.</w:t>
      </w:r>
    </w:p>
    <w:p w14:paraId="14B65EAA" w14:textId="77777777" w:rsidR="0062030B" w:rsidRDefault="0062030B" w:rsidP="0062030B">
      <w:pPr>
        <w:pStyle w:val="Heading3"/>
      </w:pPr>
      <w:bookmarkStart w:id="4" w:name="introduction"/>
      <w:bookmarkEnd w:id="4"/>
      <w:r>
        <w:lastRenderedPageBreak/>
        <w:t>Introduction</w:t>
      </w:r>
    </w:p>
    <w:p w14:paraId="335A6F7C" w14:textId="25D5B24A" w:rsidR="0062030B" w:rsidRDefault="0062030B" w:rsidP="0062030B">
      <w:r>
        <w:t>A major aim of ecologists</w:t>
      </w:r>
      <w:r w:rsidR="00D058EC">
        <w:t xml:space="preserve"> and evolutionary biologists</w:t>
      </w:r>
      <w:r>
        <w:t xml:space="preserve"> is to quantify and understand why individuals vary in their response to different environment</w:t>
      </w:r>
      <w:r w:rsidR="00D058EC">
        <w:t>al factors</w:t>
      </w:r>
      <w:r>
        <w:t>. Identifying the costs imposed on populations is central to understanding variation in fitness (</w:t>
      </w:r>
      <w:proofErr w:type="spellStart"/>
      <w:r>
        <w:t>Lindström</w:t>
      </w:r>
      <w:proofErr w:type="spellEnd"/>
      <w:r>
        <w:t xml:space="preserve"> 1999), and thus for understanding population and community dynamics (</w:t>
      </w:r>
      <w:proofErr w:type="spellStart"/>
      <w:r>
        <w:t>Bolnick</w:t>
      </w:r>
      <w:proofErr w:type="spellEnd"/>
      <w:r>
        <w:t xml:space="preserve"> et al. 2011).</w:t>
      </w:r>
      <w:r w:rsidR="00D058EC">
        <w:t xml:space="preserve"> </w:t>
      </w:r>
      <w:r w:rsidR="007E2F94">
        <w:t>Furthermore, k</w:t>
      </w:r>
      <w:r w:rsidR="00D058EC">
        <w:t>nowledge of the</w:t>
      </w:r>
      <w:r w:rsidR="00CF172F">
        <w:t xml:space="preserve"> relative impact</w:t>
      </w:r>
      <w:r w:rsidR="00D058EC">
        <w:t xml:space="preserve"> that different environmental factors exert on individuals</w:t>
      </w:r>
      <w:r w:rsidR="009A706B">
        <w:t xml:space="preserve">, and why </w:t>
      </w:r>
      <w:r w:rsidR="00D058EC">
        <w:t>individuals</w:t>
      </w:r>
      <w:r w:rsidR="00CF172F">
        <w:t xml:space="preserve"> may differ in mitigating these costs,</w:t>
      </w:r>
      <w:r w:rsidR="00D058EC">
        <w:t xml:space="preserve"> </w:t>
      </w:r>
      <w:r w:rsidR="00CF172F">
        <w:t>is</w:t>
      </w:r>
      <w:r w:rsidR="000C55C8">
        <w:t xml:space="preserve"> important</w:t>
      </w:r>
      <w:r w:rsidR="00D058EC">
        <w:t xml:space="preserve"> to understanding evolutionary trade-offs and life-history strategies</w:t>
      </w:r>
      <w:r w:rsidR="00627CE3">
        <w:t xml:space="preserve"> (</w:t>
      </w:r>
      <w:r w:rsidR="000C55C8">
        <w:t>Stearns 1992)</w:t>
      </w:r>
      <w:r w:rsidR="00CF172F">
        <w:t xml:space="preserve">. </w:t>
      </w:r>
      <w:r>
        <w:t>However, fully quantifying individual-level variation in costs is impossible in wild systems, and thus effective biomarkers that reflect the physiological consequences of individual-level experiences are required.</w:t>
      </w:r>
    </w:p>
    <w:p w14:paraId="2F73A5B7" w14:textId="735B71FA" w:rsidR="0062030B" w:rsidRDefault="0062030B" w:rsidP="0062030B">
      <w:r>
        <w:t xml:space="preserve">Telomeres have been proposed to be a potential biomarker of such costs (Monaghan 2014). Telomeres are repetitive DNA sequences on the ends of linear chromosomes that protect against DNA damage. Telomeres generally shorten with age (Monaghan and Haussmann 2006), and there is evidence from a range of taxa that the greatest rate of telomere shortening occurs in early life (e.g. </w:t>
      </w:r>
      <w:proofErr w:type="spellStart"/>
      <w:r>
        <w:t>Frenck</w:t>
      </w:r>
      <w:proofErr w:type="spellEnd"/>
      <w:r>
        <w:t xml:space="preserve"> et al. 1998; Haussmann et al. 2003). Telomere shortening </w:t>
      </w:r>
      <w:r w:rsidR="00627CE3">
        <w:t>is accelerated</w:t>
      </w:r>
      <w:r>
        <w:t xml:space="preserve"> </w:t>
      </w:r>
      <w:r w:rsidR="00627CE3">
        <w:t>by</w:t>
      </w:r>
      <w:r>
        <w:t xml:space="preserve"> oxidative stress, which can be elevated due to </w:t>
      </w:r>
      <w:r w:rsidR="00627CE3">
        <w:t xml:space="preserve">many </w:t>
      </w:r>
      <w:r>
        <w:t xml:space="preserve">environmental factors (Von </w:t>
      </w:r>
      <w:proofErr w:type="spellStart"/>
      <w:r>
        <w:t>Zglinicki</w:t>
      </w:r>
      <w:proofErr w:type="spellEnd"/>
      <w:r>
        <w:t xml:space="preserve"> 2002). There is evidence from both humans</w:t>
      </w:r>
      <w:r w:rsidR="00266B49">
        <w:t>,</w:t>
      </w:r>
      <w:r>
        <w:t xml:space="preserve"> and</w:t>
      </w:r>
      <w:r w:rsidR="00627CE3">
        <w:t xml:space="preserve"> captive and</w:t>
      </w:r>
      <w:r>
        <w:t xml:space="preserve"> wild animal populations that telomere shortening is influenced by the conditions experienced during both early life and adulthood (Price et al. 2013; Monaghan 2014; Nettle et al. 2015; Reichert et al. 2015). Importantly, the extent of telomere shortening </w:t>
      </w:r>
      <w:r w:rsidR="009A706B">
        <w:t>has been</w:t>
      </w:r>
      <w:r>
        <w:t xml:space="preserve"> directly linked to senescence and survival. When telomeres become </w:t>
      </w:r>
      <w:r>
        <w:lastRenderedPageBreak/>
        <w:t>critically short cells senesce (</w:t>
      </w:r>
      <w:proofErr w:type="spellStart"/>
      <w:r>
        <w:t>Campisi</w:t>
      </w:r>
      <w:proofErr w:type="spellEnd"/>
      <w:r>
        <w:t xml:space="preserve"> 2003), and the accumulation of these cells </w:t>
      </w:r>
      <w:r w:rsidR="009A706B">
        <w:t>has been suggested to</w:t>
      </w:r>
      <w:r>
        <w:t xml:space="preserve"> result in organismal senescence and death (Wong et al. 2003).</w:t>
      </w:r>
    </w:p>
    <w:p w14:paraId="02A923C4" w14:textId="7C79E689" w:rsidR="0062030B" w:rsidRDefault="0062030B" w:rsidP="0062030B">
      <w:r>
        <w:t>The association between senescence and telomere length has inspired a great deal of recent research into telomere evolutionary ecology</w:t>
      </w:r>
      <w:r w:rsidR="000E4301">
        <w:t xml:space="preserve"> </w:t>
      </w:r>
      <w:r w:rsidR="009A706B">
        <w:t>and r</w:t>
      </w:r>
      <w:r>
        <w:t>elationships between telomere dynamics and survival</w:t>
      </w:r>
      <w:r w:rsidR="003D5982">
        <w:t xml:space="preserve"> or lifespan</w:t>
      </w:r>
      <w:r>
        <w:t xml:space="preserve"> have been documented in several wild organisms (reviewed in Horn et al. 2010; Haussmann and </w:t>
      </w:r>
      <w:proofErr w:type="spellStart"/>
      <w:r>
        <w:t>Marchetto</w:t>
      </w:r>
      <w:proofErr w:type="spellEnd"/>
      <w:r>
        <w:t xml:space="preserve"> 2010; Simons 2015). </w:t>
      </w:r>
      <w:r w:rsidR="003D5982">
        <w:t>As yet t</w:t>
      </w:r>
      <w:r>
        <w:t>here is</w:t>
      </w:r>
      <w:r w:rsidR="003D5982">
        <w:t xml:space="preserve"> </w:t>
      </w:r>
      <w:r>
        <w:t>little direct evidence that the relationship between telomere dynamics and survival is causal (Simons 2015)</w:t>
      </w:r>
      <w:r w:rsidR="003D5982">
        <w:t>. However,</w:t>
      </w:r>
      <w:r>
        <w:t xml:space="preserve"> there is mounting evidence that telomeres can act as biomarkers of </w:t>
      </w:r>
      <w:r w:rsidR="003D5982">
        <w:t>individual condition and ageing</w:t>
      </w:r>
      <w:r>
        <w:t xml:space="preserve"> in wild populations, providing a </w:t>
      </w:r>
      <w:r w:rsidR="003D5982">
        <w:t xml:space="preserve">measure </w:t>
      </w:r>
      <w:r>
        <w:t xml:space="preserve">of the ecological stress that </w:t>
      </w:r>
      <w:r w:rsidR="003D5982">
        <w:t xml:space="preserve">an individual </w:t>
      </w:r>
      <w:r>
        <w:t>has been experienced</w:t>
      </w:r>
      <w:r w:rsidR="003D5982">
        <w:t>; a signature that can</w:t>
      </w:r>
      <w:r>
        <w:t xml:space="preserve"> otherwise</w:t>
      </w:r>
      <w:r w:rsidR="003D5982">
        <w:t xml:space="preserve"> be</w:t>
      </w:r>
      <w:r>
        <w:t xml:space="preserve"> difficult to detect (e.g. </w:t>
      </w:r>
      <w:proofErr w:type="spellStart"/>
      <w:r>
        <w:t>Schultner</w:t>
      </w:r>
      <w:proofErr w:type="spellEnd"/>
      <w:r>
        <w:t xml:space="preserve"> et al. 2014; </w:t>
      </w:r>
      <w:proofErr w:type="spellStart"/>
      <w:r>
        <w:t>Asghar</w:t>
      </w:r>
      <w:proofErr w:type="spellEnd"/>
      <w:r>
        <w:t xml:space="preserve"> et al. 2015</w:t>
      </w:r>
      <w:r w:rsidR="003D5982">
        <w:t xml:space="preserve">, </w:t>
      </w:r>
      <w:proofErr w:type="spellStart"/>
      <w:r w:rsidR="003D5982">
        <w:t>Bebbington</w:t>
      </w:r>
      <w:proofErr w:type="spellEnd"/>
      <w:r w:rsidR="003D5982">
        <w:t xml:space="preserve"> et al 2016</w:t>
      </w:r>
      <w:r>
        <w:t>). There is also some evidence that</w:t>
      </w:r>
      <w:r w:rsidR="003D5982">
        <w:t xml:space="preserve"> </w:t>
      </w:r>
      <w:r>
        <w:t>telomere</w:t>
      </w:r>
      <w:r w:rsidR="003D5982">
        <w:t xml:space="preserve"> length</w:t>
      </w:r>
      <w:r w:rsidR="00946F87">
        <w:t>,</w:t>
      </w:r>
      <w:r w:rsidR="003D5982">
        <w:t xml:space="preserve"> measured </w:t>
      </w:r>
      <w:r w:rsidR="00946F87">
        <w:t>longitudinally from</w:t>
      </w:r>
      <w:r w:rsidR="003D5982">
        <w:t xml:space="preserve"> an individual</w:t>
      </w:r>
      <w:r w:rsidR="00946F87">
        <w:t>,</w:t>
      </w:r>
      <w:r>
        <w:t xml:space="preserve"> can increase</w:t>
      </w:r>
      <w:r w:rsidR="00946F87" w:rsidDel="00946F87">
        <w:t xml:space="preserve"> </w:t>
      </w:r>
      <w:r w:rsidR="00946F87">
        <w:t>a</w:t>
      </w:r>
      <w:r>
        <w:t xml:space="preserve">s well as decrease (Simons et al. 2014; Bateson and Nettle 2016), which has important ramifications for our understanding of how telomeres reflect costs. However, </w:t>
      </w:r>
      <w:r w:rsidR="00946F87">
        <w:t xml:space="preserve">such </w:t>
      </w:r>
      <w:r>
        <w:t>increases in telomere length are often attributed to measurement error (</w:t>
      </w:r>
      <w:proofErr w:type="spellStart"/>
      <w:r>
        <w:t>Steenstrup</w:t>
      </w:r>
      <w:proofErr w:type="spellEnd"/>
      <w:r>
        <w:t xml:space="preserve"> et al. 2013; but see Bateson and Nettle 2016), and as such its ecological significance is unknown.</w:t>
      </w:r>
    </w:p>
    <w:p w14:paraId="2DCDD837" w14:textId="1CC6CD82" w:rsidR="0062030B" w:rsidRDefault="0062030B" w:rsidP="0062030B">
      <w:r>
        <w:t xml:space="preserve">Although a considerable amount of effort has been put into studying telomere dynamics in natural populations, our understanding of the forces responsible for explaining variation in telomere length is still limited. Understanding how different factors shape telomere length variation is important, as before we can use telomeres as a measure of the costs experienced by individuals, we need to know how different developmental, genetic and </w:t>
      </w:r>
      <w:r>
        <w:lastRenderedPageBreak/>
        <w:t xml:space="preserve">ecological variables interact to affect telomeres. Telomere length and rates of shortening can vary according to parental characteristics (Njajour2007; </w:t>
      </w:r>
      <w:proofErr w:type="spellStart"/>
      <w:r>
        <w:t>Heidinger</w:t>
      </w:r>
      <w:proofErr w:type="spellEnd"/>
      <w:r>
        <w:t xml:space="preserve"> et al. 2016), among sexes (Barrett and Richardson 2011</w:t>
      </w:r>
      <w:r w:rsidR="00F5354B">
        <w:t>, Watson et al 2017</w:t>
      </w:r>
      <w:r>
        <w:t>), and with a whole host of environmental conditions experienced at different life-history stages (Monaghan 2014). Recent evidence suggests that telomere dynamics are indeed highly variable over individual lifespans, and that even the relationship between telomeres and age can vary markedly among cohorts (</w:t>
      </w:r>
      <w:proofErr w:type="spellStart"/>
      <w:r>
        <w:t>Fairlie</w:t>
      </w:r>
      <w:proofErr w:type="spellEnd"/>
      <w:r>
        <w:t xml:space="preserve"> et al. 2016). To understand which factors best explain variation in telomere dynamics, more studies are required that incorporate telomere variation over entire lifespans with comprehensive, long-term ecological data.</w:t>
      </w:r>
    </w:p>
    <w:p w14:paraId="580BD6F7" w14:textId="637CDF72" w:rsidR="00E00EF2" w:rsidRDefault="0062030B" w:rsidP="0062030B">
      <w:pPr>
        <w:rPr>
          <w:ins w:id="5" w:author="David S richardson" w:date="2017-01-31T16:25:00Z"/>
        </w:rPr>
      </w:pPr>
      <w:r>
        <w:t>The longitudinal study (since 1986) of the Seychelles warbler (</w:t>
      </w:r>
      <w:proofErr w:type="spellStart"/>
      <w:r>
        <w:rPr>
          <w:i/>
        </w:rPr>
        <w:t>Acrocephalus</w:t>
      </w:r>
      <w:proofErr w:type="spellEnd"/>
      <w:r>
        <w:rPr>
          <w:i/>
        </w:rPr>
        <w:t xml:space="preserve"> </w:t>
      </w:r>
      <w:proofErr w:type="spellStart"/>
      <w:r>
        <w:rPr>
          <w:i/>
        </w:rPr>
        <w:t>sechellensis</w:t>
      </w:r>
      <w:proofErr w:type="spellEnd"/>
      <w:r>
        <w:t>) population on Cousin Island provides an excellent system for studying telomere dynamics and senescence patterns in the wild (reviewed in Hammers et al. 2015). Due to the isolated nature of the study population</w:t>
      </w:r>
      <w:r w:rsidR="00F5354B">
        <w:t xml:space="preserve"> (</w:t>
      </w:r>
      <w:proofErr w:type="spellStart"/>
      <w:r w:rsidR="00F5354B">
        <w:t>Komdeur</w:t>
      </w:r>
      <w:proofErr w:type="spellEnd"/>
      <w:r w:rsidR="00F5354B">
        <w:t xml:space="preserve"> et al 2004)</w:t>
      </w:r>
      <w:r>
        <w:t xml:space="preserve"> and intensive field monitoring, we have comprehensive ecological and survival data spanning many years (see Methods, below). Environmental conditions and population density on Cousin Island vary across space and time due to weather-induced changes in foliage cover and </w:t>
      </w:r>
      <w:r w:rsidR="00342887">
        <w:t>insect prey availability</w:t>
      </w:r>
      <w:r>
        <w:t xml:space="preserve"> </w:t>
      </w:r>
      <w:proofErr w:type="spellStart"/>
      <w:r>
        <w:t>availability</w:t>
      </w:r>
      <w:proofErr w:type="spellEnd"/>
      <w:r>
        <w:t xml:space="preserve"> (Van de </w:t>
      </w:r>
      <w:proofErr w:type="spellStart"/>
      <w:r>
        <w:t>Crommenacker</w:t>
      </w:r>
      <w:proofErr w:type="spellEnd"/>
      <w:r>
        <w:t xml:space="preserve"> et al. 2011). Variation in oxidative stress experienced by individuals is associated with territory quality (Van de </w:t>
      </w:r>
      <w:proofErr w:type="spellStart"/>
      <w:r>
        <w:t>Crommenacker</w:t>
      </w:r>
      <w:proofErr w:type="spellEnd"/>
      <w:r>
        <w:t xml:space="preserve"> et al. 2011). However, </w:t>
      </w:r>
      <w:r w:rsidR="00054125">
        <w:t xml:space="preserve">the evidence that individual survival and lifespan is </w:t>
      </w:r>
      <w:r>
        <w:t xml:space="preserve">associated with </w:t>
      </w:r>
      <w:r w:rsidR="00342887">
        <w:t xml:space="preserve">spatial variation in </w:t>
      </w:r>
      <w:r w:rsidR="00054125">
        <w:t xml:space="preserve">early life </w:t>
      </w:r>
      <w:r>
        <w:t>territory quality or local density</w:t>
      </w:r>
      <w:r w:rsidR="00054125">
        <w:t xml:space="preserve"> is equivocal and confounded by variation in subsequent life-history parameters</w:t>
      </w:r>
      <w:r>
        <w:t xml:space="preserve"> (</w:t>
      </w:r>
      <w:proofErr w:type="spellStart"/>
      <w:r>
        <w:t>Brouwer</w:t>
      </w:r>
      <w:proofErr w:type="spellEnd"/>
      <w:r>
        <w:t xml:space="preserve"> et al. 2006; Hammers et al. 2013).</w:t>
      </w:r>
      <w:r w:rsidR="00E00EF2">
        <w:t xml:space="preserve"> T</w:t>
      </w:r>
      <w:r>
        <w:t>here is also variation in the social environment</w:t>
      </w:r>
      <w:r w:rsidR="00E00EF2">
        <w:t xml:space="preserve"> that individual Seychelles warblers </w:t>
      </w:r>
      <w:r w:rsidR="00E00EF2">
        <w:lastRenderedPageBreak/>
        <w:t xml:space="preserve">experience.  </w:t>
      </w:r>
      <w:r>
        <w:t>Facultative cooperative breeding occurs in th</w:t>
      </w:r>
      <w:r w:rsidR="00E00EF2">
        <w:t xml:space="preserve">is species </w:t>
      </w:r>
      <w:r>
        <w:t>(</w:t>
      </w:r>
      <w:proofErr w:type="spellStart"/>
      <w:r>
        <w:t>Komdeur</w:t>
      </w:r>
      <w:proofErr w:type="spellEnd"/>
      <w:r>
        <w:t xml:space="preserve"> 1994; Richardson et al. 2003b</w:t>
      </w:r>
      <w:r w:rsidR="00E00EF2">
        <w:t>: Richardson et al 2007</w:t>
      </w:r>
      <w:r>
        <w:t xml:space="preserve">), and the presence of helpers (but </w:t>
      </w:r>
      <w:proofErr w:type="spellStart"/>
      <w:r>
        <w:t>not</w:t>
      </w:r>
      <w:proofErr w:type="spellEnd"/>
      <w:r w:rsidR="00E00EF2">
        <w:t xml:space="preserve"> other resident</w:t>
      </w:r>
      <w:r>
        <w:t xml:space="preserve"> non-helpers) in the natal territory is associated with increased survival of offspring later in life (</w:t>
      </w:r>
      <w:proofErr w:type="spellStart"/>
      <w:r>
        <w:t>Brouwer</w:t>
      </w:r>
      <w:proofErr w:type="spellEnd"/>
      <w:r>
        <w:t xml:space="preserve"> et al. 2012). </w:t>
      </w:r>
    </w:p>
    <w:p w14:paraId="2A7BB249" w14:textId="3F6A53AB" w:rsidR="0062030B" w:rsidRDefault="00E00EF2" w:rsidP="0062030B">
      <w:r>
        <w:t xml:space="preserve">Importantly, </w:t>
      </w:r>
      <w:r w:rsidR="0062030B">
        <w:t>we have an established protocol for assessing telomere length in th</w:t>
      </w:r>
      <w:r>
        <w:t>e Seychelles warbler</w:t>
      </w:r>
      <w:r w:rsidR="0062030B">
        <w:t xml:space="preserve"> (Barrett et al. 2012; </w:t>
      </w:r>
      <w:proofErr w:type="spellStart"/>
      <w:r w:rsidR="0062030B">
        <w:t>Bebbington</w:t>
      </w:r>
      <w:proofErr w:type="spellEnd"/>
      <w:r w:rsidR="0062030B">
        <w:t xml:space="preserve"> et al. 2016)</w:t>
      </w:r>
      <w:r>
        <w:t xml:space="preserve">. </w:t>
      </w:r>
      <w:r w:rsidR="00E13D54">
        <w:t xml:space="preserve">Furthermore, </w:t>
      </w:r>
      <w:r>
        <w:t>t</w:t>
      </w:r>
      <w:r w:rsidR="0062030B">
        <w:t>elomere</w:t>
      </w:r>
      <w:r>
        <w:t xml:space="preserve"> </w:t>
      </w:r>
      <w:r w:rsidR="007A3876">
        <w:t xml:space="preserve">dynamics </w:t>
      </w:r>
      <w:r w:rsidR="0062030B">
        <w:t>predict survival independently of ag</w:t>
      </w:r>
      <w:r>
        <w:t xml:space="preserve">e (Barrett et al. 2013) and </w:t>
      </w:r>
      <w:r w:rsidR="007A3876">
        <w:t>are negatively associated with inbreeding</w:t>
      </w:r>
      <w:r w:rsidR="00E13D54" w:rsidRPr="00E13D54">
        <w:t xml:space="preserve"> </w:t>
      </w:r>
      <w:r w:rsidR="00E13D54">
        <w:t>(</w:t>
      </w:r>
      <w:proofErr w:type="spellStart"/>
      <w:r w:rsidR="00E13D54">
        <w:t>Bebbington</w:t>
      </w:r>
      <w:proofErr w:type="spellEnd"/>
      <w:r w:rsidR="00E13D54">
        <w:t xml:space="preserve"> et al. 2016), </w:t>
      </w:r>
      <w:r w:rsidR="0062030B">
        <w:t>suggesting that individual variation in telomere length is ecologically relevant in this species</w:t>
      </w:r>
      <w:r w:rsidR="00E13D54">
        <w:t>.</w:t>
      </w:r>
      <w:r w:rsidR="0062030B">
        <w:t xml:space="preserve"> Thus, we have an excellent system in which to </w:t>
      </w:r>
      <w:r w:rsidR="00E13D54">
        <w:t>determine</w:t>
      </w:r>
      <w:r w:rsidR="0062030B">
        <w:t xml:space="preserve"> the </w:t>
      </w:r>
      <w:r w:rsidR="00E13D54">
        <w:t>impact</w:t>
      </w:r>
      <w:r w:rsidR="0062030B">
        <w:t xml:space="preserve"> of different social and environmental conditions experienced by individuals, and to assess how these costs vary over space and time.</w:t>
      </w:r>
    </w:p>
    <w:p w14:paraId="66735BA1" w14:textId="48702549" w:rsidR="0062030B" w:rsidRDefault="0062030B" w:rsidP="0062030B">
      <w:pPr>
        <w:rPr>
          <w:ins w:id="6" w:author="David S richardson" w:date="2017-01-31T16:41:00Z"/>
        </w:rPr>
      </w:pPr>
      <w:r>
        <w:t>In this study, we test how lifelong telomere dynamics are related to environmental variation across 22 Seychelles warbler cohorts</w:t>
      </w:r>
      <w:r w:rsidR="00CC22CA">
        <w:t xml:space="preserve"> (years)</w:t>
      </w:r>
      <w:r>
        <w:t>. We first study how telomere length and rates of shortening are related to age</w:t>
      </w:r>
      <w:r w:rsidR="002F1348">
        <w:t xml:space="preserve"> and sex</w:t>
      </w:r>
      <w:r w:rsidR="00CC22CA">
        <w:t xml:space="preserve"> across all life stages</w:t>
      </w:r>
      <w:r>
        <w:t>, and how this relationship varies among cohorts, in order to gain an in-depth understanding of the temporal dynamics of telomere changes.</w:t>
      </w:r>
      <w:r w:rsidR="002F1348">
        <w:t xml:space="preserve"> </w:t>
      </w:r>
      <w:r>
        <w:t>We then examine, within individuals, how telomere length</w:t>
      </w:r>
      <w:r w:rsidR="00CC22CA">
        <w:t xml:space="preserve"> </w:t>
      </w:r>
      <w:r>
        <w:t>changes with age, and statistically test whether observed increases in telomere length</w:t>
      </w:r>
      <w:r w:rsidR="00CC22CA">
        <w:t xml:space="preserve"> across longitudinal samples</w:t>
      </w:r>
      <w:r>
        <w:t xml:space="preserve"> are larger than expected based on measurement error. Finally, we test how a wide range of social and environmental variables are related to telomere length and shortening in order gain a fuller understanding of the forces driving telomere dynamics in natural populations.</w:t>
      </w:r>
    </w:p>
    <w:p w14:paraId="1C43D80E" w14:textId="77777777" w:rsidR="00CC22CA" w:rsidRDefault="00CC22CA" w:rsidP="0062030B"/>
    <w:p w14:paraId="728F29C5" w14:textId="77777777" w:rsidR="0062030B" w:rsidRDefault="0062030B" w:rsidP="0062030B">
      <w:pPr>
        <w:pStyle w:val="Heading3"/>
      </w:pPr>
      <w:bookmarkStart w:id="7" w:name="methods"/>
      <w:bookmarkEnd w:id="7"/>
      <w:r>
        <w:t>Methods</w:t>
      </w:r>
    </w:p>
    <w:p w14:paraId="79425530" w14:textId="77777777" w:rsidR="0062030B" w:rsidRDefault="0062030B" w:rsidP="0062030B">
      <w:pPr>
        <w:pStyle w:val="Heading5"/>
      </w:pPr>
      <w:bookmarkStart w:id="8" w:name="study-species-and-sampling"/>
      <w:bookmarkEnd w:id="8"/>
      <w:r>
        <w:t>Study species and sampling</w:t>
      </w:r>
    </w:p>
    <w:p w14:paraId="00CAFE90" w14:textId="44FD1053" w:rsidR="0062030B" w:rsidRDefault="0062030B" w:rsidP="0062030B">
      <w:r>
        <w:t>The Seychelles warbler is a small (~15 g), insectivorous passerine bird with a mean life expectancy of 5.5 years at fledging (Hammers et al. 2013). The pop</w:t>
      </w:r>
      <w:r>
        <w:t xml:space="preserve">ulation of </w:t>
      </w:r>
      <w:r>
        <w:rPr>
          <w:i/>
        </w:rPr>
        <w:t>ca</w:t>
      </w:r>
      <w:r>
        <w:t>. 320</w:t>
      </w:r>
      <w:r w:rsidR="002F1348">
        <w:t xml:space="preserve"> adult</w:t>
      </w:r>
      <w:r>
        <w:t xml:space="preserve"> birds on Cousin Island (04'20'S, 55'40'E) has been intensively studied since 1986 (</w:t>
      </w:r>
      <w:proofErr w:type="spellStart"/>
      <w:r w:rsidR="002F1348">
        <w:t>Komdeur</w:t>
      </w:r>
      <w:proofErr w:type="spellEnd"/>
      <w:r w:rsidR="002F1348">
        <w:t xml:space="preserve"> 1992; </w:t>
      </w:r>
      <w:r>
        <w:t>Richardson et al. 2003a; Spurgin et al. 2014</w:t>
      </w:r>
      <w:r>
        <w:t>). This species' main breeding season runs from June-</w:t>
      </w:r>
      <w:r>
        <w:t>September</w:t>
      </w:r>
      <w:r w:rsidR="00C33872">
        <w:t xml:space="preserve"> (though a small number of territories do sometimes try to breed between January-March)</w:t>
      </w:r>
      <w:r>
        <w:t xml:space="preserve"> when </w:t>
      </w:r>
      <w:r>
        <w:t>the breeding females on</w:t>
      </w:r>
      <w:r w:rsidR="002F1348">
        <w:t xml:space="preserve"> many</w:t>
      </w:r>
      <w:r>
        <w:t xml:space="preserve"> of the </w:t>
      </w:r>
      <w:r>
        <w:rPr>
          <w:i/>
        </w:rPr>
        <w:t>ca</w:t>
      </w:r>
      <w:r>
        <w:t>. 11</w:t>
      </w:r>
      <w:r w:rsidR="002F1348">
        <w:t>0</w:t>
      </w:r>
      <w:r>
        <w:t xml:space="preserve"> territories</w:t>
      </w:r>
      <w:r w:rsidR="002F1348">
        <w:t xml:space="preserve"> will attempt to </w:t>
      </w:r>
      <w:proofErr w:type="gramStart"/>
      <w:r w:rsidR="002F1348">
        <w:t xml:space="preserve">breed, </w:t>
      </w:r>
      <w:r>
        <w:t xml:space="preserve"> lay</w:t>
      </w:r>
      <w:r w:rsidR="002F1348">
        <w:t>ing</w:t>
      </w:r>
      <w:proofErr w:type="gramEnd"/>
      <w:r>
        <w:t xml:space="preserve"> one or, rarely, two or three eggs (</w:t>
      </w:r>
      <w:proofErr w:type="spellStart"/>
      <w:r>
        <w:t>Komdeur</w:t>
      </w:r>
      <w:proofErr w:type="spellEnd"/>
      <w:r>
        <w:t xml:space="preserve"> et al. 1991).</w:t>
      </w:r>
      <w:r w:rsidR="002F1348">
        <w:t xml:space="preserve"> Breeding attempts are often unsuccessful, and a</w:t>
      </w:r>
      <w:r>
        <w:t xml:space="preserve">s a result of this low reproductive output, </w:t>
      </w:r>
      <w:r w:rsidR="002F1348">
        <w:t>and</w:t>
      </w:r>
      <w:r>
        <w:t xml:space="preserve"> higher mortality in first-year birds (39% in first-year birds versus 16% in adults; </w:t>
      </w:r>
      <w:proofErr w:type="spellStart"/>
      <w:r>
        <w:t>Brouwer</w:t>
      </w:r>
      <w:proofErr w:type="spellEnd"/>
      <w:r>
        <w:t xml:space="preserve"> et al. 2006), cohor</w:t>
      </w:r>
      <w:r>
        <w:t>t sizes in the Seychelles warbler are typically small (&lt; 50).</w:t>
      </w:r>
      <w:r w:rsidR="00242CC6">
        <w:t xml:space="preserve">  The 22 birth year cohorts used in this </w:t>
      </w:r>
      <w:r w:rsidR="00242CC6">
        <w:t>study</w:t>
      </w:r>
      <w:r w:rsidR="00242CC6">
        <w:t xml:space="preserve"> cover 1993 </w:t>
      </w:r>
      <w:r w:rsidR="00242CC6">
        <w:t>to</w:t>
      </w:r>
      <w:r w:rsidR="00242CC6">
        <w:t xml:space="preserve"> 2014 – the time period during which our data and sampling is most complete.</w:t>
      </w:r>
    </w:p>
    <w:p w14:paraId="069491FD" w14:textId="0E100773" w:rsidR="0062030B" w:rsidRDefault="00C33872" w:rsidP="0062030B">
      <w:r>
        <w:t>The majority of i</w:t>
      </w:r>
      <w:r w:rsidR="0062030B">
        <w:t xml:space="preserve">ndividuals are ringed (with an individually numbered metal ring and unique combination of </w:t>
      </w:r>
      <w:proofErr w:type="spellStart"/>
      <w:r w:rsidR="0062030B">
        <w:t>colour</w:t>
      </w:r>
      <w:proofErr w:type="spellEnd"/>
      <w:r w:rsidR="0062030B">
        <w:t xml:space="preserve"> rings) </w:t>
      </w:r>
      <w:r>
        <w:t xml:space="preserve">within the </w:t>
      </w:r>
      <w:r w:rsidR="0062030B">
        <w:t xml:space="preserve">first year of life, and so are of known age. We aged all birds using information on eye </w:t>
      </w:r>
      <w:proofErr w:type="spellStart"/>
      <w:r w:rsidR="0062030B">
        <w:t>colour</w:t>
      </w:r>
      <w:proofErr w:type="spellEnd"/>
      <w:r>
        <w:t xml:space="preserve"> at first capture</w:t>
      </w:r>
      <w:r w:rsidR="0062030B">
        <w:t xml:space="preserve"> </w:t>
      </w:r>
      <w:r w:rsidR="0062030B">
        <w:t>(</w:t>
      </w:r>
      <w:proofErr w:type="spellStart"/>
      <w:r w:rsidR="0062030B">
        <w:t>Komdeur</w:t>
      </w:r>
      <w:proofErr w:type="spellEnd"/>
      <w:r w:rsidR="0062030B">
        <w:t xml:space="preserve"> 1991) and previous </w:t>
      </w:r>
      <w:r w:rsidR="0062030B">
        <w:t>capture</w:t>
      </w:r>
      <w:r>
        <w:t xml:space="preserve"> history</w:t>
      </w:r>
      <w:r w:rsidR="0062030B">
        <w:t xml:space="preserve"> (Richardson et al. 2003a). As Seychelles </w:t>
      </w:r>
      <w:r w:rsidR="0062030B">
        <w:t>warblers are non-migratory endemics naturally confined to the island (</w:t>
      </w:r>
      <w:proofErr w:type="spellStart"/>
      <w:r w:rsidR="0062030B">
        <w:t>Komdeur</w:t>
      </w:r>
      <w:proofErr w:type="spellEnd"/>
      <w:r w:rsidR="0062030B">
        <w:t xml:space="preserve"> et al. 2004), </w:t>
      </w:r>
      <w:r w:rsidR="0062030B">
        <w:t>a</w:t>
      </w:r>
      <w:r>
        <w:t xml:space="preserve">n extensive </w:t>
      </w:r>
      <w:r w:rsidR="0062030B">
        <w:t>biannual census of birds on Cousin during each breeding season gives accur</w:t>
      </w:r>
      <w:r w:rsidR="0062030B">
        <w:t xml:space="preserve">ate measures of </w:t>
      </w:r>
      <w:r w:rsidR="0062030B">
        <w:lastRenderedPageBreak/>
        <w:t xml:space="preserve">local density, social </w:t>
      </w:r>
      <w:r w:rsidR="0062030B">
        <w:t xml:space="preserve">status (e.g. breeder, helper, non-helper) and individual </w:t>
      </w:r>
      <w:r w:rsidR="0062030B">
        <w:t>survival (</w:t>
      </w:r>
      <w:proofErr w:type="spellStart"/>
      <w:r w:rsidR="0062030B">
        <w:t>Crommenacker</w:t>
      </w:r>
      <w:proofErr w:type="spellEnd"/>
      <w:r w:rsidR="0062030B">
        <w:t xml:space="preserve"> et al. 2011; Barrett et al. 2013). Full details of monitoring methods can be found in </w:t>
      </w:r>
      <w:proofErr w:type="spellStart"/>
      <w:r w:rsidR="0062030B">
        <w:t>Brouwer</w:t>
      </w:r>
      <w:proofErr w:type="spellEnd"/>
      <w:r w:rsidR="0062030B">
        <w:t xml:space="preserve"> </w:t>
      </w:r>
      <w:r w:rsidR="0062030B">
        <w:rPr>
          <w:i/>
        </w:rPr>
        <w:t>et al.</w:t>
      </w:r>
      <w:r w:rsidR="0062030B">
        <w:t xml:space="preserve"> (2012).</w:t>
      </w:r>
    </w:p>
    <w:p w14:paraId="0CB148D1" w14:textId="735B43BC" w:rsidR="0062030B" w:rsidRDefault="0062030B" w:rsidP="0062030B">
      <w:r>
        <w:t>Seychelles warblers are highly territorial and all territories were mapped during each main breeding season using detailed observational data of foraging an</w:t>
      </w:r>
      <w:r w:rsidR="003611FB">
        <w:t xml:space="preserve">d territorial </w:t>
      </w:r>
      <w:proofErr w:type="spellStart"/>
      <w:r w:rsidR="003611FB">
        <w:t>defence</w:t>
      </w:r>
      <w:proofErr w:type="spellEnd"/>
      <w:r w:rsidR="003611FB">
        <w:t xml:space="preserve"> </w:t>
      </w:r>
      <w:proofErr w:type="spellStart"/>
      <w:r w:rsidR="003611FB">
        <w:t>behaviour</w:t>
      </w:r>
      <w:proofErr w:type="spellEnd"/>
      <w:r>
        <w:t xml:space="preserve"> </w:t>
      </w:r>
      <w:r>
        <w:t xml:space="preserve">(Richardson et al. 2003a). Territory </w:t>
      </w:r>
      <w:r>
        <w:t xml:space="preserve">quality </w:t>
      </w:r>
      <w:r w:rsidR="00912E73">
        <w:t>was assessed for each territory –</w:t>
      </w:r>
      <w:r>
        <w:t xml:space="preserve"> </w:t>
      </w:r>
      <w:r w:rsidR="00912E73">
        <w:t xml:space="preserve">estimated </w:t>
      </w:r>
      <w:r>
        <w:t>based on territory size, foliage cover and insect abundance</w:t>
      </w:r>
      <w:r>
        <w:t xml:space="preserve"> (</w:t>
      </w:r>
      <w:proofErr w:type="spellStart"/>
      <w:r>
        <w:t>Komdeur</w:t>
      </w:r>
      <w:proofErr w:type="spellEnd"/>
      <w:r>
        <w:t xml:space="preserve"> 1992). Where territory quality estimates were not available for a specific year we used the average value for that territory across years (Hammers et al. 2013). Cousin is subject to </w:t>
      </w:r>
      <w:r w:rsidR="00912E73">
        <w:t xml:space="preserve">considerable </w:t>
      </w:r>
      <w:r>
        <w:t xml:space="preserve">intra- and </w:t>
      </w:r>
      <w:r>
        <w:t>inter-annual variation in rainfall and</w:t>
      </w:r>
      <w:r w:rsidR="00912E73">
        <w:t>, consequently,</w:t>
      </w:r>
      <w:r>
        <w:t xml:space="preserve"> </w:t>
      </w:r>
      <w:r w:rsidR="00912E73">
        <w:t xml:space="preserve">insect </w:t>
      </w:r>
      <w:r>
        <w:t xml:space="preserve">availability and such island-wide temporal variation may override the effects of </w:t>
      </w:r>
      <w:r w:rsidR="00912E73">
        <w:t xml:space="preserve">variation in </w:t>
      </w:r>
      <w:r>
        <w:t>individual territory quality</w:t>
      </w:r>
      <w:r w:rsidR="00912E73">
        <w:t xml:space="preserve"> across the island</w:t>
      </w:r>
      <w:r>
        <w:t xml:space="preserve">. As an estimate of seasonal variation in food availability, we calculated an index of the </w:t>
      </w:r>
      <w:r w:rsidR="00E67AF1">
        <w:t>abundance of</w:t>
      </w:r>
      <w:r>
        <w:t xml:space="preserve"> insects across the entire island during each main breeding season (referred to hereafter as 'insect abundance'). This index is calculated as the mean number of insects found per unit leaf area over all </w:t>
      </w:r>
      <w:r w:rsidR="00E67AF1">
        <w:t xml:space="preserve">monthly </w:t>
      </w:r>
      <w:r>
        <w:t>surveys carried out on the island in a main breeding season.</w:t>
      </w:r>
    </w:p>
    <w:p w14:paraId="084337DA" w14:textId="33FE0538" w:rsidR="0062030B" w:rsidRDefault="0062030B" w:rsidP="0062030B">
      <w:r>
        <w:t>Each time a bird is caught on Cousin</w:t>
      </w:r>
      <w:r w:rsidR="00B27229">
        <w:t xml:space="preserve"> a range of morp</w:t>
      </w:r>
      <w:r w:rsidR="00242CC6">
        <w:t>hometric measurements are taken,</w:t>
      </w:r>
      <w:r w:rsidR="00B27229">
        <w:t xml:space="preserve"> including</w:t>
      </w:r>
      <w:r>
        <w:t xml:space="preserve"> </w:t>
      </w:r>
      <w:r w:rsidR="00242CC6">
        <w:t xml:space="preserve">body mass and tarsus length </w:t>
      </w:r>
      <w:r>
        <w:t>(to the nearest 0.1g and 0.1mm, respectively). A blood sample (</w:t>
      </w:r>
      <w:r>
        <w:rPr>
          <w:i/>
        </w:rPr>
        <w:t>ca</w:t>
      </w:r>
      <w:r>
        <w:t xml:space="preserve"> 25 </w:t>
      </w:r>
      <m:oMath>
        <m:r>
          <m:rPr>
            <m:sty m:val="p"/>
          </m:rPr>
          <w:rPr>
            <w:rFonts w:ascii="Cambria Math" w:hAnsi="Cambria Math"/>
          </w:rPr>
          <m:t>μ</m:t>
        </m:r>
      </m:oMath>
      <w:r>
        <w:t>l) is taken via brachial venipuncture, and stored at room temperature in 1 ml of absolute ethanol in a 1.5 ml screw-cap microfuge tube.</w:t>
      </w:r>
      <w:r w:rsidR="007A4852">
        <w:t xml:space="preserve"> </w:t>
      </w:r>
    </w:p>
    <w:p w14:paraId="15C26A11" w14:textId="77777777" w:rsidR="0062030B" w:rsidRDefault="0062030B" w:rsidP="0062030B">
      <w:pPr>
        <w:pStyle w:val="Heading5"/>
      </w:pPr>
      <w:bookmarkStart w:id="9" w:name="molecular-methods"/>
      <w:bookmarkEnd w:id="9"/>
      <w:r>
        <w:lastRenderedPageBreak/>
        <w:t>Molecular methods</w:t>
      </w:r>
    </w:p>
    <w:p w14:paraId="5E6BB8DD" w14:textId="04A8ECD1" w:rsidR="0062030B" w:rsidRDefault="0062030B" w:rsidP="0062030B">
      <w:r>
        <w:t>For each sample, genomic DNA was extracted from a ~2 mm</w:t>
      </w:r>
      <w:r>
        <w:rPr>
          <w:vertAlign w:val="superscript"/>
        </w:rPr>
        <w:t>2</w:t>
      </w:r>
      <w:r>
        <w:t xml:space="preserve"> flake of preserved blood using the </w:t>
      </w:r>
      <w:proofErr w:type="spellStart"/>
      <w:r>
        <w:t>DNeasy</w:t>
      </w:r>
      <w:proofErr w:type="spellEnd"/>
      <w:r>
        <w:t xml:space="preserve"> Blood and Tissue Kit (</w:t>
      </w:r>
      <w:proofErr w:type="spellStart"/>
      <w:r>
        <w:t>Qiagen</w:t>
      </w:r>
      <w:proofErr w:type="spellEnd"/>
      <w:r>
        <w:t>), following the manufacturer's protocol, with the modification of overnight lysis at 37</w:t>
      </w:r>
      <w:r>
        <w:rPr>
          <w:vertAlign w:val="superscript"/>
        </w:rPr>
        <w:t>o</w:t>
      </w:r>
      <w:r>
        <w:t xml:space="preserve">C and a final DNA elution volume of 80 </w:t>
      </w:r>
      <m:oMath>
        <m:r>
          <m:rPr>
            <m:sty m:val="p"/>
          </m:rPr>
          <w:rPr>
            <w:rFonts w:ascii="Cambria Math" w:hAnsi="Cambria Math"/>
          </w:rPr>
          <m:t>μ</m:t>
        </m:r>
      </m:oMath>
      <w:r>
        <w:t xml:space="preserve">l. Sex was determined using the PCR-based method outlined by Griffiths </w:t>
      </w:r>
      <w:r>
        <w:rPr>
          <w:i/>
        </w:rPr>
        <w:t>et al.</w:t>
      </w:r>
      <w:r>
        <w:t xml:space="preserve"> (1998). Prior to telomere analysis, DNA concentration and purity were quantified using a </w:t>
      </w:r>
      <w:proofErr w:type="spellStart"/>
      <w:r>
        <w:t>NanoDrop</w:t>
      </w:r>
      <w:proofErr w:type="spellEnd"/>
      <w:r>
        <w:t xml:space="preserve"> 8000 Spectrophotometer (</w:t>
      </w:r>
      <w:proofErr w:type="spellStart"/>
      <w:r>
        <w:t>ThermoScientific</w:t>
      </w:r>
      <w:proofErr w:type="spellEnd"/>
      <w:r>
        <w:t>)</w:t>
      </w:r>
      <w:r w:rsidR="00580A4B">
        <w:t>. T</w:t>
      </w:r>
      <w:r>
        <w:t>he following thresholds were applied before samples were included for further analysis</w:t>
      </w:r>
      <w:r>
        <w:t xml:space="preserve">: </w:t>
      </w:r>
      <w:proofErr w:type="spellStart"/>
      <w:r>
        <w:t>i</w:t>
      </w:r>
      <w:proofErr w:type="spellEnd"/>
      <w:r>
        <w:t xml:space="preserve">) DNA concentration must be at least 15 ng </w:t>
      </w:r>
      <m:oMath>
        <m:r>
          <m:rPr>
            <m:sty m:val="p"/>
          </m:rPr>
          <w:rPr>
            <w:rFonts w:ascii="Cambria Math" w:hAnsi="Cambria Math"/>
          </w:rPr>
          <m:t>μ</m:t>
        </m:r>
      </m:oMath>
      <w:r>
        <w:t>l</w:t>
      </w:r>
      <w:r>
        <w:rPr>
          <w:vertAlign w:val="superscript"/>
        </w:rPr>
        <w:t>-1</w:t>
      </w:r>
      <w:r>
        <w:t xml:space="preserve"> (based on a mean of three measurements), ii) the 260/280 absorbance ratio has to be between 1.8 and 2 for acceptable DNA purity and, iii) the 260/230 absorbance ratio must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 </w:t>
      </w:r>
      <m:oMath>
        <m:r>
          <m:rPr>
            <m:sty m:val="p"/>
          </m:rPr>
          <w:rPr>
            <w:rFonts w:ascii="Cambria Math" w:hAnsi="Cambria Math"/>
          </w:rPr>
          <m:t>μ</m:t>
        </m:r>
      </m:oMath>
      <w:r>
        <w:t>l</w:t>
      </w:r>
      <w:r>
        <w:rPr>
          <w:vertAlign w:val="superscript"/>
        </w:rPr>
        <w:t>-1</w:t>
      </w:r>
      <w:r>
        <w:t xml:space="preserve"> before telomere measurement. We measured relative telomere length (RTL) for all samples using a quantitative PCR (qPCR) assay of telomeres and a GAPDH control gene, following </w:t>
      </w:r>
      <w:proofErr w:type="spellStart"/>
      <w:r>
        <w:t>Bebbington</w:t>
      </w:r>
      <w:proofErr w:type="spellEnd"/>
      <w:r>
        <w:t xml:space="preserve"> </w:t>
      </w:r>
      <w:r>
        <w:rPr>
          <w:i/>
        </w:rPr>
        <w:t>et al.</w:t>
      </w:r>
      <w:r>
        <w:t xml:space="preserve"> (2016).</w:t>
      </w:r>
    </w:p>
    <w:p w14:paraId="659FEC80" w14:textId="715F6365" w:rsidR="0062030B" w:rsidRDefault="0062030B" w:rsidP="0062030B">
      <w:r>
        <w:t>For a</w:t>
      </w:r>
      <w:r w:rsidR="007A4852">
        <w:t xml:space="preserve"> large</w:t>
      </w:r>
      <w:r>
        <w:t xml:space="preserve"> subset of </w:t>
      </w:r>
      <w:proofErr w:type="gramStart"/>
      <w:r>
        <w:t>birds</w:t>
      </w:r>
      <w:proofErr w:type="gramEnd"/>
      <w:r>
        <w:t xml:space="preserve"> we had longitudinal data, with </w:t>
      </w:r>
      <w:r w:rsidR="007A4852">
        <w:t>two or more samples</w:t>
      </w:r>
      <w:r>
        <w:t xml:space="preserve"> taken </w:t>
      </w:r>
      <w:r>
        <w:t xml:space="preserve">at different ages (n = 1057 measurements from 402 birds). For these </w:t>
      </w:r>
      <w:proofErr w:type="gramStart"/>
      <w:r>
        <w:t>individuals</w:t>
      </w:r>
      <w:proofErr w:type="gramEnd"/>
      <w:r>
        <w:t xml:space="preserve"> we calculated the within-individual change in RTL by subtracting RTL at time point </w:t>
      </w:r>
      <w:r>
        <w:rPr>
          <w:i/>
        </w:rPr>
        <w:t>t</w:t>
      </w:r>
      <w:r>
        <w:t xml:space="preserve"> from RTL at time point </w:t>
      </w:r>
      <w:r>
        <w:rPr>
          <w:i/>
        </w:rPr>
        <w:t>t</w:t>
      </w:r>
      <w:r>
        <w:t xml:space="preserve"> + 1 (hereafter </w:t>
      </w:r>
      <m:oMath>
        <m:r>
          <m:rPr>
            <m:sty m:val="p"/>
          </m:rPr>
          <w:rPr>
            <w:rFonts w:ascii="Cambria Math" w:hAnsi="Cambria Math"/>
          </w:rPr>
          <m:t>Δ</m:t>
        </m:r>
      </m:oMath>
      <w:r>
        <w:t xml:space="preserve">RTL, n = 655 measurements). Negative values of </w:t>
      </w:r>
      <m:oMath>
        <m:r>
          <m:rPr>
            <m:sty m:val="p"/>
          </m:rPr>
          <w:rPr>
            <w:rFonts w:ascii="Cambria Math" w:hAnsi="Cambria Math"/>
          </w:rPr>
          <m:t>Δ</m:t>
        </m:r>
      </m:oMath>
      <w:r>
        <w:t>RTL reflect decreases in telomere length with age, while positive values</w:t>
      </w:r>
      <w:r w:rsidR="001849FB">
        <w:t xml:space="preserve"> reflect</w:t>
      </w:r>
      <w:r>
        <w:t xml:space="preserve"> increases.</w:t>
      </w:r>
    </w:p>
    <w:p w14:paraId="4340E455" w14:textId="77777777" w:rsidR="0062030B" w:rsidRDefault="0062030B" w:rsidP="0062030B">
      <w:pPr>
        <w:pStyle w:val="Heading5"/>
      </w:pPr>
      <w:bookmarkStart w:id="10" w:name="statistical-analyses"/>
      <w:bookmarkEnd w:id="10"/>
      <w:r>
        <w:lastRenderedPageBreak/>
        <w:t>Statistical analyses</w:t>
      </w:r>
    </w:p>
    <w:p w14:paraId="7F55A361" w14:textId="77777777" w:rsidR="00E81ED7" w:rsidRDefault="0062030B" w:rsidP="0062030B">
      <w:r>
        <w:t xml:space="preserve">We performed all statistical analyses using R version 3.2.2 (R Development Core Team 2011). RTL was square root transformed to improve linear model fits, and we assessed repeatability of RTL using the </w:t>
      </w:r>
      <w:proofErr w:type="spellStart"/>
      <w:r>
        <w:t>rptR</w:t>
      </w:r>
      <w:proofErr w:type="spellEnd"/>
      <w:r>
        <w:t xml:space="preserve"> package. </w:t>
      </w:r>
    </w:p>
    <w:p w14:paraId="2B84780F" w14:textId="0D4A7C59" w:rsidR="0062030B" w:rsidRDefault="0062030B" w:rsidP="0062030B">
      <w:r>
        <w:t xml:space="preserve">We explored the cross-sectional relationship between RTL and age among cohorts using linear mixed </w:t>
      </w:r>
      <w:r>
        <w:t xml:space="preserve">models (LMMs) carried out in the lme4 package (Bates et al. 2014). Following a similar approach to </w:t>
      </w:r>
      <w:proofErr w:type="spellStart"/>
      <w:r>
        <w:t>Fairlie</w:t>
      </w:r>
      <w:proofErr w:type="spellEnd"/>
      <w:r>
        <w:t xml:space="preserve"> </w:t>
      </w:r>
      <w:r>
        <w:rPr>
          <w:i/>
        </w:rPr>
        <w:t>et al.</w:t>
      </w:r>
      <w:r>
        <w:t xml:space="preserve"> (2016), we compared a selection of models fitting different relationships between RTL and age. We created models where the relationship between RTL and age was linear, quadratic, log-linear, and where age was fitted as a factor. For each age term, we fitted additional models including birth year (cohort) as a factor, and </w:t>
      </w:r>
      <w:proofErr w:type="gramStart"/>
      <w:r>
        <w:t>an interactions</w:t>
      </w:r>
      <w:proofErr w:type="gramEnd"/>
      <w:r>
        <w:t xml:space="preserve"> between cohort age. All fitted models are included in Table 1. </w:t>
      </w:r>
      <w:r w:rsidR="00C57DF8">
        <w:t xml:space="preserve">Note that we do not carry out full model selection or model averaging here, as our aim was to compare a set of specifically defined models. </w:t>
      </w:r>
      <w:r>
        <w:t xml:space="preserve">For random </w:t>
      </w:r>
      <w:proofErr w:type="gramStart"/>
      <w:r>
        <w:t>effects</w:t>
      </w:r>
      <w:proofErr w:type="gramEnd"/>
      <w:r>
        <w:t xml:space="preserve"> we included individual ID, and catch year. Models were compared using AIC with correction for finite sample size (</w:t>
      </w:r>
      <w:proofErr w:type="spellStart"/>
      <w:r>
        <w:t>AICc</w:t>
      </w:r>
      <w:proofErr w:type="spellEnd"/>
      <w:r>
        <w:t>).</w:t>
      </w:r>
    </w:p>
    <w:p w14:paraId="13FE8F80" w14:textId="53D2B5E7" w:rsidR="0062030B" w:rsidRDefault="0062030B" w:rsidP="0062030B">
      <w:r>
        <w:t xml:space="preserve">Using the longitudinal data, we then tested how telomeres change with age in individuals, using LMMs of RTL as a response and </w:t>
      </w:r>
      <m:oMath>
        <m:r>
          <m:rPr>
            <m:sty m:val="p"/>
          </m:rPr>
          <w:rPr>
            <w:rFonts w:ascii="Cambria Math" w:hAnsi="Cambria Math"/>
          </w:rPr>
          <m:t>Δ</m:t>
        </m:r>
      </m:oMath>
      <w:r>
        <w:t xml:space="preserve">age (a longitudinal measure based on within-subject centring; Pol and Wright 2009) as an explanatory variable. We calculated </w:t>
      </w:r>
      <m:oMath>
        <m:r>
          <m:rPr>
            <m:sty m:val="p"/>
          </m:rPr>
          <w:rPr>
            <w:rFonts w:ascii="Cambria Math" w:hAnsi="Cambria Math"/>
          </w:rPr>
          <m:t>Δ</m:t>
        </m:r>
      </m:oMath>
      <w:r>
        <w:t xml:space="preserve">age using log and polynomial transformed age data, and carried out model selection as above, with the exception that we did not model </w:t>
      </w:r>
      <m:oMath>
        <m:r>
          <m:rPr>
            <m:sty m:val="p"/>
          </m:rPr>
          <w:rPr>
            <w:rFonts w:ascii="Cambria Math" w:hAnsi="Cambria Math"/>
          </w:rPr>
          <m:t>Δ</m:t>
        </m:r>
      </m:oMath>
      <w:r>
        <w:t>age as a factor (due to a lack of discreet groupings), and mean age was also included in models to partition within-individual vs cross-sectional effects (Pol and Wright 2009).</w:t>
      </w:r>
    </w:p>
    <w:p w14:paraId="27D3CFE2" w14:textId="360CF9A6" w:rsidR="0062030B" w:rsidRDefault="0062030B" w:rsidP="0062030B">
      <w:r>
        <w:lastRenderedPageBreak/>
        <w:t xml:space="preserve">We also used longitudinal data to determine individual-level consistency in RTL. </w:t>
      </w:r>
      <w:r>
        <w:t xml:space="preserve">We constructed a LMM with RTL at time </w:t>
      </w:r>
      <w:r>
        <w:rPr>
          <w:i/>
        </w:rPr>
        <w:t>t</w:t>
      </w:r>
      <w:r>
        <w:t xml:space="preserve"> + 1 as the response variable, RTL at time </w:t>
      </w:r>
      <w:r>
        <w:rPr>
          <w:i/>
        </w:rPr>
        <w:t>t</w:t>
      </w:r>
      <w:r>
        <w:t xml:space="preserve"> and age at time </w:t>
      </w:r>
      <w:r>
        <w:rPr>
          <w:i/>
        </w:rPr>
        <w:t>t</w:t>
      </w:r>
      <w:r>
        <w:t xml:space="preserve"> as fixed effects, and individual ID and cohort as random effects. To obtain an estimate of explanatory power of the fixed effects, we calculated marginal R</w:t>
      </w:r>
      <w:r>
        <w:rPr>
          <w:vertAlign w:val="superscript"/>
        </w:rPr>
        <w:t>2</w:t>
      </w:r>
      <w:r>
        <w:t xml:space="preserve"> following Nakagawa &amp; </w:t>
      </w:r>
      <w:proofErr w:type="spellStart"/>
      <w:r>
        <w:t>Schielzeth</w:t>
      </w:r>
      <w:proofErr w:type="spellEnd"/>
      <w:r>
        <w:t xml:space="preserve"> (2013).</w:t>
      </w:r>
    </w:p>
    <w:p w14:paraId="03DAD54A" w14:textId="34EA3B66" w:rsidR="0062030B" w:rsidRDefault="0062030B" w:rsidP="0062030B">
      <w:r>
        <w:t>When examining the distribution of longitudinal telomere changes we observed</w:t>
      </w:r>
      <w:r w:rsidR="00264715">
        <w:t xml:space="preserve"> some</w:t>
      </w:r>
      <w:r>
        <w:t xml:space="preserve"> increases in telomere length with age</w:t>
      </w:r>
      <w:r w:rsidR="00264715">
        <w:t xml:space="preserve"> in individuals.</w:t>
      </w:r>
      <w:r>
        <w:t xml:space="preserve"> </w:t>
      </w:r>
      <w:r w:rsidR="00264715">
        <w:t>W</w:t>
      </w:r>
      <w:r>
        <w:t>e</w:t>
      </w:r>
      <w:r w:rsidR="00264715">
        <w:t xml:space="preserve"> then</w:t>
      </w:r>
      <w:r>
        <w:t xml:space="preserve"> used repeat measurements to test whether these increases could be explained by measurement error. We calculated the change in RTL between pairs of repeat measurements within </w:t>
      </w:r>
      <w:r w:rsidR="00264715">
        <w:t xml:space="preserve">the same </w:t>
      </w:r>
      <w:r>
        <w:t xml:space="preserve">samples </w:t>
      </w:r>
      <w:r>
        <w:t xml:space="preserve">(hereafter </w:t>
      </w:r>
      <m:oMath>
        <m:r>
          <m:rPr>
            <m:sty m:val="p"/>
          </m:rPr>
          <w:rPr>
            <w:rFonts w:ascii="Cambria Math" w:hAnsi="Cambria Math"/>
          </w:rPr>
          <m:t>Δ</m:t>
        </m:r>
      </m:oMath>
      <w:r>
        <w:t>RTL</w:t>
      </w:r>
      <w:r>
        <w:rPr>
          <w:i/>
          <w:vertAlign w:val="subscript"/>
        </w:rPr>
        <w:t>sample</w:t>
      </w:r>
      <w:r>
        <w:t xml:space="preserve">; N = 422 measurements from 293 samples) in exactly the same way as for across samples (hereafter </w:t>
      </w:r>
      <m:oMath>
        <m:r>
          <m:rPr>
            <m:sty m:val="p"/>
          </m:rPr>
          <w:rPr>
            <w:rFonts w:ascii="Cambria Math" w:hAnsi="Cambria Math"/>
          </w:rPr>
          <m:t>Δ</m:t>
        </m:r>
      </m:oMath>
      <w:r>
        <w:t>RTL</w:t>
      </w:r>
      <w:r>
        <w:rPr>
          <w:i/>
          <w:vertAlign w:val="subscript"/>
        </w:rPr>
        <w:t>individual</w:t>
      </w:r>
      <w:r>
        <w:t xml:space="preserve">), using completely separate reactions run on separate plates. To test whether greater changes in RTL were observed among individuals compared to among repeat samples, we compared the variance in </w:t>
      </w:r>
      <m:oMath>
        <m:r>
          <m:rPr>
            <m:sty m:val="p"/>
          </m:rPr>
          <w:rPr>
            <w:rFonts w:ascii="Cambria Math" w:hAnsi="Cambria Math"/>
          </w:rPr>
          <m:t>Δ</m:t>
        </m:r>
      </m:oMath>
      <w:r>
        <w:t>RTL</w:t>
      </w:r>
      <w:r>
        <w:rPr>
          <w:i/>
          <w:vertAlign w:val="subscript"/>
        </w:rPr>
        <w:t>sample</w:t>
      </w:r>
      <w:r>
        <w:t xml:space="preserve"> and </w:t>
      </w:r>
      <m:oMath>
        <m:r>
          <m:rPr>
            <m:sty m:val="p"/>
          </m:rPr>
          <w:rPr>
            <w:rFonts w:ascii="Cambria Math" w:hAnsi="Cambria Math"/>
          </w:rPr>
          <m:t>Δ</m:t>
        </m:r>
      </m:oMath>
      <w:r>
        <w:t>RTL</w:t>
      </w:r>
      <w:r>
        <w:rPr>
          <w:i/>
          <w:vertAlign w:val="subscript"/>
        </w:rPr>
        <w:t>individual</w:t>
      </w:r>
      <w:r>
        <w:t xml:space="preserve"> using a </w:t>
      </w:r>
      <w:proofErr w:type="spellStart"/>
      <w:r>
        <w:t>Levene's</w:t>
      </w:r>
      <w:proofErr w:type="spellEnd"/>
      <w:r>
        <w:t xml:space="preserve"> test. Then, to separately test whether the extent of telomere increases and decreases within individuals was greater than expected by measurement error, we split </w:t>
      </w:r>
      <m:oMath>
        <m:r>
          <m:rPr>
            <m:sty m:val="p"/>
          </m:rPr>
          <w:rPr>
            <w:rFonts w:ascii="Cambria Math" w:hAnsi="Cambria Math"/>
          </w:rPr>
          <m:t>Δ</m:t>
        </m:r>
      </m:oMath>
      <w:r>
        <w:t>RTL measurements into groups in which RTL decreased (</w:t>
      </w:r>
      <m:oMath>
        <m:r>
          <m:rPr>
            <m:sty m:val="p"/>
          </m:rPr>
          <w:rPr>
            <w:rFonts w:ascii="Cambria Math" w:hAnsi="Cambria Math"/>
          </w:rPr>
          <m:t>Δ</m:t>
        </m:r>
      </m:oMath>
      <w:r>
        <w:t xml:space="preserve">RTL &lt; 0) and increased </w:t>
      </w:r>
      <m:oMath>
        <m:r>
          <m:rPr>
            <m:sty m:val="p"/>
          </m:rPr>
          <w:rPr>
            <w:rFonts w:ascii="Cambria Math" w:hAnsi="Cambria Math"/>
          </w:rPr>
          <m:t>Δ</m:t>
        </m:r>
      </m:oMath>
      <w:r>
        <w:t>RTL (</w:t>
      </w:r>
      <m:oMath>
        <m:r>
          <m:rPr>
            <m:sty m:val="p"/>
          </m:rPr>
          <w:rPr>
            <w:rFonts w:ascii="Cambria Math" w:hAnsi="Cambria Math"/>
          </w:rPr>
          <m:t>Δ</m:t>
        </m:r>
      </m:oMath>
      <w:r>
        <w:t xml:space="preserve">RTL &gt; 0), and tested whether </w:t>
      </w:r>
      <m:oMath>
        <m:r>
          <m:rPr>
            <m:sty m:val="p"/>
          </m:rPr>
          <w:rPr>
            <w:rFonts w:ascii="Cambria Math" w:hAnsi="Cambria Math"/>
          </w:rPr>
          <m:t>Δ</m:t>
        </m:r>
      </m:oMath>
      <w:r>
        <w:t>RTL</w:t>
      </w:r>
      <w:r>
        <w:rPr>
          <w:i/>
          <w:vertAlign w:val="subscript"/>
        </w:rPr>
        <w:t>individual</w:t>
      </w:r>
      <w:r>
        <w:t xml:space="preserve"> values were significantly different from </w:t>
      </w:r>
      <m:oMath>
        <m:r>
          <m:rPr>
            <m:sty m:val="p"/>
          </m:rPr>
          <w:rPr>
            <w:rFonts w:ascii="Cambria Math" w:hAnsi="Cambria Math"/>
          </w:rPr>
          <m:t>Δ</m:t>
        </m:r>
      </m:oMath>
      <w:r>
        <w:t>RTL</w:t>
      </w:r>
      <w:r>
        <w:rPr>
          <w:i/>
          <w:vertAlign w:val="subscript"/>
        </w:rPr>
        <w:t>sample</w:t>
      </w:r>
      <w:r>
        <w:t xml:space="preserve"> values, using Wilcoxon tests.</w:t>
      </w:r>
    </w:p>
    <w:p w14:paraId="7D353698" w14:textId="77777777" w:rsidR="0062030B" w:rsidRDefault="0062030B" w:rsidP="0062030B">
      <w:r>
        <w:t xml:space="preserve">We then used LMMs to test how variation in environmental and social conditions influenced telomere length within cohorts. We created a full model with RTL as a response variable, alongside the following explanatory variables: log age (based on the RTL and age analysis; see results), tarsus length, body mass, sex, insect abundance, territory quality, </w:t>
      </w:r>
      <w:r>
        <w:lastRenderedPageBreak/>
        <w:t>island-wide population density (an annual measure estimated from the summer breeding census), territory group size, and the number of helping subordinate birds present in the territory. The random effects structure was informed by the analysis of telomere dynamics and age (see results): we included individual ID, cohort ID, and a random slope of log age among cohorts. We report model estimates and confidence intervals for all effects included in the full model. We also calculated marginal R</w:t>
      </w:r>
      <w:r>
        <w:rPr>
          <w:vertAlign w:val="superscript"/>
        </w:rPr>
        <w:t>2</w:t>
      </w:r>
      <w:r>
        <w:t xml:space="preserve"> and conditional R</w:t>
      </w:r>
      <w:r>
        <w:rPr>
          <w:vertAlign w:val="superscript"/>
        </w:rPr>
        <w:t>2</w:t>
      </w:r>
      <w:r>
        <w:t xml:space="preserve"> (incorporating fixed and random effects, respectively; Johnson 2014) to assess the explanatory power of these models. As a complementary approach, we also performed model averaging, using the </w:t>
      </w:r>
      <w:proofErr w:type="spellStart"/>
      <w:r>
        <w:t>MuMIn</w:t>
      </w:r>
      <w:proofErr w:type="spellEnd"/>
      <w:r>
        <w:t xml:space="preserve"> package in R (</w:t>
      </w:r>
      <w:proofErr w:type="spellStart"/>
      <w:r>
        <w:t>Bartoń</w:t>
      </w:r>
      <w:proofErr w:type="spellEnd"/>
      <w:r>
        <w:t xml:space="preserve"> 2012). Model selection was performed using the full model described above and a top model set defined, containing all models with </w:t>
      </w:r>
      <w:proofErr w:type="spellStart"/>
      <w:r>
        <w:t>AICc</w:t>
      </w:r>
      <w:proofErr w:type="spellEnd"/>
      <w:r>
        <w:t xml:space="preserve"> </w:t>
      </w:r>
      <m:oMath>
        <m:r>
          <m:rPr>
            <m:sty m:val="p"/>
          </m:rPr>
          <w:rPr>
            <w:rFonts w:ascii="Cambria Math" w:hAnsi="Cambria Math"/>
          </w:rPr>
          <m:t>≤</m:t>
        </m:r>
      </m:oMath>
      <w:r>
        <w:t xml:space="preserve"> 6 compared to the best supported model (Burnham et al. 2011). We report model-averaged coefficients, confidence intervals and 'relative importance', which reflects the relative weights of each predictor variable across the top model set.</w:t>
      </w:r>
    </w:p>
    <w:p w14:paraId="7D7C66B1" w14:textId="4AE8588C" w:rsidR="0062030B" w:rsidRDefault="0062030B" w:rsidP="0062030B">
      <w:r>
        <w:t xml:space="preserve">For individuals with longitudinal data we repeated the above analyses of telomere </w:t>
      </w:r>
      <w:r>
        <w:t xml:space="preserve">dynamics, replacing telomere length with </w:t>
      </w:r>
      <m:oMath>
        <m:r>
          <m:rPr>
            <m:sty m:val="p"/>
          </m:rPr>
          <w:rPr>
            <w:rFonts w:ascii="Cambria Math" w:hAnsi="Cambria Math"/>
          </w:rPr>
          <m:t>Δ</m:t>
        </m:r>
      </m:oMath>
      <w:r>
        <w:t>RTL</w:t>
      </w:r>
      <w:r w:rsidR="00A54A4F">
        <w:rPr>
          <w:i/>
          <w:vertAlign w:val="subscript"/>
        </w:rPr>
        <w:t>individual</w:t>
      </w:r>
      <w:r>
        <w:t xml:space="preserve"> as the response variable, and including the environmental/social explanatory variables from the first of the two sampling points. We excluded the cohort ID random effect from this analysis, as longitudinal telomere dynamics did not differ among cohorts; see results.</w:t>
      </w:r>
    </w:p>
    <w:p w14:paraId="479F0617" w14:textId="77777777" w:rsidR="0051139C" w:rsidRDefault="0051139C" w:rsidP="0062030B"/>
    <w:p w14:paraId="287C8FB6" w14:textId="77777777" w:rsidR="0062030B" w:rsidRDefault="0062030B" w:rsidP="0062030B">
      <w:pPr>
        <w:pStyle w:val="Heading3"/>
      </w:pPr>
      <w:bookmarkStart w:id="11" w:name="results"/>
      <w:bookmarkEnd w:id="11"/>
      <w:r>
        <w:lastRenderedPageBreak/>
        <w:t>Results</w:t>
      </w:r>
    </w:p>
    <w:p w14:paraId="014905A7" w14:textId="69DD6016" w:rsidR="00E81ED7" w:rsidRDefault="0062030B" w:rsidP="0062030B">
      <w:r>
        <w:t xml:space="preserve">We measured telomere lengths using a total of 1808 unique samples from juvenile and adult Seychelles warblers from 22 cohorts born between 1993 and 2014. Efficiencies (mean </w:t>
      </w:r>
      <m:oMath>
        <m:r>
          <m:rPr>
            <m:sty m:val="p"/>
          </m:rPr>
          <w:rPr>
            <w:rFonts w:ascii="Cambria Math" w:hAnsi="Cambria Math"/>
          </w:rPr>
          <m:t>±</m:t>
        </m:r>
      </m:oMath>
      <w:r>
        <w:t xml:space="preserve"> s.d.) for our telomere and GAPDH reactions were (1.78 </w:t>
      </w:r>
      <m:oMath>
        <m:r>
          <m:rPr>
            <m:sty m:val="p"/>
          </m:rPr>
          <w:rPr>
            <w:rFonts w:ascii="Cambria Math" w:hAnsi="Cambria Math"/>
          </w:rPr>
          <m:t>±</m:t>
        </m:r>
      </m:oMath>
      <w:r>
        <w:t xml:space="preserve"> 0.05) and (1.92 </w:t>
      </w:r>
      <m:oMath>
        <m:r>
          <m:rPr>
            <m:sty m:val="p"/>
          </m:rPr>
          <w:rPr>
            <w:rFonts w:ascii="Cambria Math" w:hAnsi="Cambria Math"/>
          </w:rPr>
          <m:t>±</m:t>
        </m:r>
      </m:oMath>
      <w:r>
        <w:t xml:space="preserve"> 0.04) </w:t>
      </w:r>
      <w:r>
        <w:t>respectively. Inter-plate repeatability of RTL, based on 422 samples measured at least twice</w:t>
      </w:r>
      <w:r w:rsidR="00CF5C48">
        <w:t xml:space="preserve"> </w:t>
      </w:r>
      <w:r>
        <w:t>was 0.68 (CI = 0.65, 0.70).</w:t>
      </w:r>
    </w:p>
    <w:p w14:paraId="58EFCA07" w14:textId="06677B01" w:rsidR="0062030B" w:rsidRDefault="0062030B" w:rsidP="0062030B">
      <w:pPr>
        <w:pStyle w:val="Heading5"/>
      </w:pPr>
      <w:bookmarkStart w:id="12" w:name="telomere-dynamics-and-age-amnong-cohorts"/>
      <w:bookmarkEnd w:id="12"/>
      <w:r>
        <w:t>Telomere dynamics and age among cohorts</w:t>
      </w:r>
    </w:p>
    <w:p w14:paraId="0226470A" w14:textId="48AE34B8" w:rsidR="0062030B" w:rsidRDefault="0062030B" w:rsidP="0062030B">
      <w:r>
        <w:t xml:space="preserve">We first tested how RTL was related to age among cohorts using a model selection approach. The top model contained a </w:t>
      </w:r>
      <w:proofErr w:type="spellStart"/>
      <w:r>
        <w:t>loglinear</w:t>
      </w:r>
      <w:proofErr w:type="spellEnd"/>
      <w:r>
        <w:t xml:space="preserve"> relationship between RTL and age, as well as a log age x cohort interaction </w:t>
      </w:r>
      <w:r>
        <w:t>(Table 1A). The second-best model contained log age and cohort ID, with no interaction term, although this model was substantially poorer in terms of model fit (</w:t>
      </w:r>
      <m:oMath>
        <m:r>
          <m:rPr>
            <m:sty m:val="p"/>
          </m:rPr>
          <w:rPr>
            <w:rFonts w:ascii="Cambria Math" w:hAnsi="Cambria Math"/>
          </w:rPr>
          <m:t>Δ</m:t>
        </m:r>
      </m:oMath>
      <w:r>
        <w:t>AICc &gt; 10). All other models fitted the data much less well (</w:t>
      </w:r>
      <m:oMath>
        <m:r>
          <m:rPr>
            <m:sty m:val="p"/>
          </m:rPr>
          <w:rPr>
            <w:rFonts w:ascii="Cambria Math" w:hAnsi="Cambria Math"/>
          </w:rPr>
          <m:t>Δ</m:t>
        </m:r>
      </m:oMath>
      <w:r>
        <w:t xml:space="preserve">AICc &gt; 35; Table 1). The log-linear relationship between RTL and age could be seen clearly in the raw data; RTL decreased with age (estimate = -0.050, CIs = -0.064, -0.036), with the greatest decrease occurring in the first year of life (Fig. 1A). There was substantial variation in RTL among cohorts, with no obvious trend over time (Fig. 1B). There was a negative relationship between RTL and age in 21 of the 22 cohorts, but the slope of the relationship between log age and RTL varied substantially among cohorts (Fig.1C). In the one year in which RTL increased with age (2013), 17 of the 18 birds </w:t>
      </w:r>
      <w:r w:rsidR="006B3FB2">
        <w:t xml:space="preserve">sampled </w:t>
      </w:r>
      <w:r>
        <w:t xml:space="preserve">were fledglings or </w:t>
      </w:r>
      <w:proofErr w:type="spellStart"/>
      <w:r>
        <w:t>subadults</w:t>
      </w:r>
      <w:proofErr w:type="spellEnd"/>
      <w:r>
        <w:t>, suggesting that the observed pattern was an artifact of the sampling in this season rather than a real relationship.</w:t>
      </w:r>
    </w:p>
    <w:p w14:paraId="117FEB9B" w14:textId="77777777" w:rsidR="0062030B" w:rsidRDefault="0062030B" w:rsidP="0062030B">
      <w:r>
        <w:lastRenderedPageBreak/>
        <w:t xml:space="preserve">A within-individual analysis of RTL and age revealed that the top model explaining RTL contained </w:t>
      </w:r>
      <m:oMath>
        <m:r>
          <m:rPr>
            <m:sty m:val="p"/>
          </m:rPr>
          <w:rPr>
            <w:rFonts w:ascii="Cambria Math" w:hAnsi="Cambria Math"/>
          </w:rPr>
          <m:t>Δ</m:t>
        </m:r>
      </m:oMath>
      <w:r>
        <w:t xml:space="preserve">log age, which reflects within-individual changes in log-transformed age (Table 1B). Models including cohort ID and cohort x age interactions were substantially poorer fits than models only containing age (Table 1B). RTL decreased with </w:t>
      </w:r>
      <m:oMath>
        <m:r>
          <m:rPr>
            <m:sty m:val="p"/>
          </m:rPr>
          <w:rPr>
            <w:rFonts w:ascii="Cambria Math" w:hAnsi="Cambria Math"/>
          </w:rPr>
          <m:t>Δ</m:t>
        </m:r>
      </m:oMath>
      <w:r>
        <w:t>log age (estimate = -0.052, CIs = -0.085, -0.018), confirming that within-individual telomere shortening occurs across the Seychelles warbler dataset.</w:t>
      </w:r>
    </w:p>
    <w:p w14:paraId="737E49C9" w14:textId="4CE25A31" w:rsidR="0062030B" w:rsidRDefault="0062030B" w:rsidP="0062030B">
      <w:r>
        <w:t xml:space="preserve">There was positive correlation </w:t>
      </w:r>
      <w:r>
        <w:t xml:space="preserve">between </w:t>
      </w:r>
      <w:r w:rsidR="00AE75D2">
        <w:t>RTL measured from different samples</w:t>
      </w:r>
      <w:r>
        <w:t xml:space="preserve"> </w:t>
      </w:r>
      <w:r w:rsidR="00AE75D2">
        <w:t>taken at</w:t>
      </w:r>
      <w:r>
        <w:t xml:space="preserve"> different time points</w:t>
      </w:r>
      <w:r w:rsidR="00AE75D2">
        <w:t xml:space="preserve"> during an individual’s life</w:t>
      </w:r>
      <w:r>
        <w:t xml:space="preserve"> </w:t>
      </w:r>
      <w:r>
        <w:t>(Fig. 2A), but this was very weak (marginal R</w:t>
      </w:r>
      <w:r>
        <w:rPr>
          <w:vertAlign w:val="superscript"/>
        </w:rPr>
        <w:t>2</w:t>
      </w:r>
      <w:r>
        <w:t xml:space="preserve"> = 0.01), and not significant (estimate = 0.066, CIs = -0.006, 0.137). Although both cross-sectional and longitudinal data indicated a general trend of telomere shortening with age, </w:t>
      </w:r>
      <w:r>
        <w:t>we found that RTL</w:t>
      </w:r>
      <w:r w:rsidR="001F1BBC">
        <w:t xml:space="preserve"> -</w:t>
      </w:r>
      <w:r>
        <w:t xml:space="preserve"> </w:t>
      </w:r>
      <w:r w:rsidR="001F1BBC">
        <w:t xml:space="preserve">measured </w:t>
      </w:r>
      <w:r>
        <w:t>within</w:t>
      </w:r>
      <w:r w:rsidR="001F1BBC">
        <w:t xml:space="preserve"> two samples taken from the same </w:t>
      </w:r>
      <w:r>
        <w:t>individuals</w:t>
      </w:r>
      <w:r w:rsidR="001F1BBC">
        <w:t xml:space="preserve"> over time - </w:t>
      </w:r>
      <w:r>
        <w:t>increased</w:t>
      </w:r>
      <w:r w:rsidR="001F1BBC">
        <w:t xml:space="preserve"> with age </w:t>
      </w:r>
      <w:r>
        <w:t xml:space="preserve">in </w:t>
      </w:r>
      <w:r>
        <w:t xml:space="preserve">44% of our 655 </w:t>
      </w:r>
      <m:oMath>
        <m:r>
          <m:rPr>
            <m:sty m:val="p"/>
          </m:rPr>
          <w:rPr>
            <w:rFonts w:ascii="Cambria Math" w:hAnsi="Cambria Math"/>
          </w:rPr>
          <m:t>Δ</m:t>
        </m:r>
      </m:oMath>
      <w:r>
        <w:t>RTL</w:t>
      </w:r>
      <w:r>
        <w:rPr>
          <w:i/>
          <w:vertAlign w:val="subscript"/>
        </w:rPr>
        <w:t>individual</w:t>
      </w:r>
      <w:r>
        <w:t xml:space="preserve"> measurements (Fig. 2A). </w:t>
      </w:r>
      <w:bookmarkStart w:id="13" w:name="_GoBack"/>
      <w:r>
        <w:t xml:space="preserve">To test whether increases in telomere length in our dataset could be explained by measurement error, we compared variance in telomere length among repeat measurements of </w:t>
      </w:r>
      <w:r w:rsidR="00AE75D2">
        <w:t xml:space="preserve">the same </w:t>
      </w:r>
      <w:r>
        <w:t>sample</w:t>
      </w:r>
      <w:r w:rsidR="00AE75D2">
        <w:t>s</w:t>
      </w:r>
      <w:r>
        <w:t xml:space="preserve"> to the variance observed among different samples of the same individual. </w:t>
      </w:r>
      <w:bookmarkEnd w:id="13"/>
      <w:r>
        <w:t>We found significantly higher variance in telomere length over individual lifetimes compared to among sample replicates (</w:t>
      </w:r>
      <w:proofErr w:type="spellStart"/>
      <w:r>
        <w:t>Levene's</w:t>
      </w:r>
      <w:proofErr w:type="spellEnd"/>
      <w:r>
        <w:t xml:space="preserve"> test: F = 43.63; P &lt; 0.001; Fig. 2B). Splitting the longitudinal data into instances of decreasing (i.e. </w:t>
      </w:r>
      <m:oMath>
        <m:r>
          <m:rPr>
            <m:sty m:val="p"/>
          </m:rPr>
          <w:rPr>
            <w:rFonts w:ascii="Cambria Math" w:hAnsi="Cambria Math"/>
          </w:rPr>
          <m:t>Δ</m:t>
        </m:r>
      </m:oMath>
      <w:r>
        <w:t xml:space="preserve">RTL &lt; 0) and increasing (i.e. </w:t>
      </w:r>
      <m:oMath>
        <m:r>
          <m:rPr>
            <m:sty m:val="p"/>
          </m:rPr>
          <w:rPr>
            <w:rFonts w:ascii="Cambria Math" w:hAnsi="Cambria Math"/>
          </w:rPr>
          <m:t>Δ</m:t>
        </m:r>
      </m:oMath>
      <w:r>
        <w:t xml:space="preserve">RTL &gt; 0) telomere length revealed that not only did </w:t>
      </w:r>
      <w:commentRangeStart w:id="14"/>
      <w:r>
        <w:t>we observe significantly greater decrease in RTL within individuals compared to within samples (Wilcoxon test: P &lt; 0.001), but also a significantly greater increase (P &lt; 0.001; Fig. 2B).</w:t>
      </w:r>
      <w:commentRangeEnd w:id="14"/>
      <w:r w:rsidR="006F25DF">
        <w:rPr>
          <w:rStyle w:val="CommentReference"/>
        </w:rPr>
        <w:commentReference w:id="14"/>
      </w:r>
    </w:p>
    <w:p w14:paraId="4EE1A8DE" w14:textId="77777777" w:rsidR="0062030B" w:rsidRDefault="0062030B" w:rsidP="0062030B">
      <w:pPr>
        <w:pStyle w:val="Heading5"/>
      </w:pPr>
      <w:bookmarkStart w:id="15" w:name="telomere-dynamics-and-the-environment"/>
      <w:bookmarkEnd w:id="15"/>
      <w:r>
        <w:lastRenderedPageBreak/>
        <w:t>Telomere dynamics and the environment</w:t>
      </w:r>
    </w:p>
    <w:p w14:paraId="42182870" w14:textId="77777777" w:rsidR="0062030B" w:rsidRDefault="0062030B" w:rsidP="0062030B">
      <w:r>
        <w:t>In addition to age, RTL was associated with tarsus length,</w:t>
      </w:r>
      <w:commentRangeStart w:id="16"/>
      <w:r>
        <w:t xml:space="preserve"> sex </w:t>
      </w:r>
      <w:commentRangeEnd w:id="16"/>
      <w:r w:rsidR="001F1BBC">
        <w:rPr>
          <w:rStyle w:val="CommentReference"/>
        </w:rPr>
        <w:commentReference w:id="16"/>
      </w:r>
      <w:r>
        <w:t xml:space="preserve">and insect abundance (Fig. 3A). </w:t>
      </w:r>
      <w:commentRangeStart w:id="17"/>
      <w:r>
        <w:t xml:space="preserve">Tarsus length was negatively related to RTL and males had longer telomeres than </w:t>
      </w:r>
      <w:commentRangeStart w:id="18"/>
      <w:r>
        <w:t>females (Fig. 3B</w:t>
      </w:r>
      <w:commentRangeEnd w:id="17"/>
      <w:r w:rsidR="00583F16">
        <w:rPr>
          <w:rStyle w:val="CommentReference"/>
        </w:rPr>
        <w:commentReference w:id="17"/>
      </w:r>
      <w:r>
        <w:t xml:space="preserve">), </w:t>
      </w:r>
      <w:commentRangeEnd w:id="18"/>
      <w:r w:rsidR="00583F16">
        <w:rPr>
          <w:rStyle w:val="CommentReference"/>
        </w:rPr>
        <w:commentReference w:id="18"/>
      </w:r>
      <w:r>
        <w:t>while insect abundance was positively related to RTL (Fig. 3C). The full model was weak in terms of explanatory power of fixed effects (marginal R</w:t>
      </w:r>
      <w:r>
        <w:rPr>
          <w:vertAlign w:val="superscript"/>
        </w:rPr>
        <w:t>2</w:t>
      </w:r>
      <w:r>
        <w:t xml:space="preserve"> = 0.07), although including the random effect terms increased this substantially (conditional R</w:t>
      </w:r>
      <w:r>
        <w:rPr>
          <w:vertAlign w:val="superscript"/>
        </w:rPr>
        <w:t>2</w:t>
      </w:r>
      <w:r>
        <w:t xml:space="preserve"> = 0.22). The model averaging approach yielded qualitatively identical results to the full LMM, with the same explanatory variables 'significant' in terms of being retained in top models, and having model-averaged confidence intervals not overlapping zero (Table S1; Fig. S1). One interesting finding from the model s</w:t>
      </w:r>
      <w:commentRangeStart w:id="19"/>
      <w:r>
        <w:t xml:space="preserve">election was that sex only appeared in top models where tarsus length was also present </w:t>
      </w:r>
      <w:commentRangeEnd w:id="19"/>
      <w:r w:rsidR="00583F16">
        <w:rPr>
          <w:rStyle w:val="CommentReference"/>
        </w:rPr>
        <w:commentReference w:id="19"/>
      </w:r>
      <w:r>
        <w:t xml:space="preserve">(Table S1). In accordance with this, when tarsus length was removed from the full model sex was no longer significant (estimate = 0.009, CIs = -0.012, 0.031), and a sex x tarsus interaction was significant when included (estimate = 0.020, CIs = 0.002, 0.039); RTL decreased with tarsus length in both sexes, but this decrease was stronger in females (Fig. 3B). No social or ecological environmental variables were significant predictors of </w:t>
      </w:r>
      <m:oMath>
        <m:r>
          <m:rPr>
            <m:sty m:val="p"/>
          </m:rPr>
          <w:rPr>
            <w:rFonts w:ascii="Cambria Math" w:hAnsi="Cambria Math"/>
          </w:rPr>
          <m:t>Δ</m:t>
        </m:r>
      </m:oMath>
      <w:r>
        <w:t xml:space="preserve">RTL using the full model approach (Table S2). Using model selection, we found that the top model explaining </w:t>
      </w:r>
      <m:oMath>
        <m:r>
          <m:rPr>
            <m:sty m:val="p"/>
          </m:rPr>
          <w:rPr>
            <w:rFonts w:ascii="Cambria Math" w:hAnsi="Cambria Math"/>
          </w:rPr>
          <m:t>Δ</m:t>
        </m:r>
      </m:oMath>
      <w:r>
        <w:t xml:space="preserve">RTL contained age and population density (Table S3). </w:t>
      </w:r>
      <m:oMath>
        <m:r>
          <m:rPr>
            <m:sty m:val="p"/>
          </m:rPr>
          <w:rPr>
            <w:rFonts w:ascii="Cambria Math" w:hAnsi="Cambria Math"/>
          </w:rPr>
          <m:t>Δ</m:t>
        </m:r>
      </m:oMath>
      <w:r>
        <w:t>RTL was positively related to age, consistent with telomere shortening being highest in early life, and negatively related to population density; however, in both instances model averaged confidence intervals overlapped zero (Fig. S2).</w:t>
      </w:r>
    </w:p>
    <w:p w14:paraId="33D417B8" w14:textId="77777777" w:rsidR="0062030B" w:rsidRDefault="0062030B" w:rsidP="0062030B">
      <w:pPr>
        <w:pStyle w:val="Heading3"/>
      </w:pPr>
      <w:bookmarkStart w:id="20" w:name="discussion"/>
      <w:bookmarkEnd w:id="20"/>
      <w:r>
        <w:lastRenderedPageBreak/>
        <w:t>Discussion</w:t>
      </w:r>
    </w:p>
    <w:p w14:paraId="6A9ECF2C" w14:textId="0FCE416F" w:rsidR="0062030B" w:rsidRDefault="0062030B" w:rsidP="0062030B">
      <w:r>
        <w:t>Here we use a long-term, multi-</w:t>
      </w:r>
      <w:commentRangeStart w:id="21"/>
      <w:r>
        <w:t xml:space="preserve">cohort dataset to assess </w:t>
      </w:r>
      <w:ins w:id="22" w:author="David S richardson" w:date="2017-02-01T11:20:00Z">
        <w:r w:rsidR="00AA0C4F">
          <w:t xml:space="preserve">lifelong telomere dynamics </w:t>
        </w:r>
      </w:ins>
      <w:ins w:id="23" w:author="David S richardson" w:date="2017-02-01T11:21:00Z">
        <w:r w:rsidR="00AA0C4F">
          <w:t>and the relationship between</w:t>
        </w:r>
      </w:ins>
      <w:ins w:id="24" w:author="David S richardson" w:date="2017-02-01T11:22:00Z">
        <w:r w:rsidR="00AA0C4F">
          <w:t xml:space="preserve"> these and</w:t>
        </w:r>
      </w:ins>
      <w:ins w:id="25" w:author="David S richardson" w:date="2017-02-01T11:21:00Z">
        <w:r w:rsidR="00AA0C4F">
          <w:t xml:space="preserve"> </w:t>
        </w:r>
        <w:proofErr w:type="spellStart"/>
        <w:r w:rsidR="00AA0C4F">
          <w:t>spatio</w:t>
        </w:r>
        <w:proofErr w:type="spellEnd"/>
        <w:r w:rsidR="00AA0C4F">
          <w:t xml:space="preserve">-temporal variation in the ecological environment </w:t>
        </w:r>
      </w:ins>
      <w:ins w:id="26" w:author="David S richardson" w:date="2017-02-01T11:20:00Z">
        <w:r w:rsidR="00AA0C4F">
          <w:t>in a contained population of Seychelles warblers</w:t>
        </w:r>
      </w:ins>
      <w:commentRangeEnd w:id="21"/>
      <w:ins w:id="27" w:author="David S richardson" w:date="2017-02-01T11:22:00Z">
        <w:r w:rsidR="00AA0C4F">
          <w:rPr>
            <w:rStyle w:val="CommentReference"/>
          </w:rPr>
          <w:commentReference w:id="21"/>
        </w:r>
      </w:ins>
      <w:del w:id="28" w:author="David S richardson" w:date="2017-02-01T11:21:00Z">
        <w:r w:rsidDel="00AA0C4F">
          <w:delText>the relationships between spatio-temporal variation in the ecological environment and</w:delText>
        </w:r>
      </w:del>
      <w:del w:id="29" w:author="David S richardson" w:date="2017-02-01T11:20:00Z">
        <w:r w:rsidDel="00AA0C4F">
          <w:delText xml:space="preserve"> lifelong telomere dynamics in a contained population of Seychelles warblers</w:delText>
        </w:r>
      </w:del>
      <w:r>
        <w:t xml:space="preserve">. We found that telomere length decreases with age, and that this decrease is greatest </w:t>
      </w:r>
      <w:commentRangeStart w:id="30"/>
      <w:ins w:id="31" w:author="David S richardson" w:date="2017-02-01T11:23:00Z">
        <w:r w:rsidR="00AA0C4F">
          <w:t xml:space="preserve">very early </w:t>
        </w:r>
      </w:ins>
      <w:del w:id="32" w:author="David S richardson" w:date="2017-02-01T11:23:00Z">
        <w:r w:rsidDel="00AA0C4F">
          <w:delText xml:space="preserve">in </w:delText>
        </w:r>
      </w:del>
      <w:ins w:id="33" w:author="David S richardson" w:date="2017-02-01T11:24:00Z">
        <w:r w:rsidR="00AA0C4F">
          <w:t xml:space="preserve">in </w:t>
        </w:r>
      </w:ins>
      <w:del w:id="34" w:author="David S richardson" w:date="2017-02-01T11:24:00Z">
        <w:r w:rsidDel="00AA0C4F">
          <w:delText xml:space="preserve">early </w:delText>
        </w:r>
      </w:del>
      <w:r>
        <w:t>life</w:t>
      </w:r>
      <w:commentRangeEnd w:id="30"/>
      <w:r w:rsidR="00AA0C4F">
        <w:rPr>
          <w:rStyle w:val="CommentReference"/>
        </w:rPr>
        <w:commentReference w:id="30"/>
      </w:r>
      <w:r>
        <w:t>. Telomere length decreased with age in almost all of the 22 cohorts studied</w:t>
      </w:r>
      <w:ins w:id="35" w:author="David S richardson" w:date="2017-02-01T11:25:00Z">
        <w:r w:rsidR="00AA0C4F">
          <w:t xml:space="preserve"> (</w:t>
        </w:r>
        <w:commentRangeStart w:id="36"/>
        <w:r w:rsidR="00AA0C4F">
          <w:t xml:space="preserve">except </w:t>
        </w:r>
        <w:commentRangeEnd w:id="36"/>
        <w:r w:rsidR="00AA0C4F">
          <w:rPr>
            <w:rStyle w:val="CommentReference"/>
          </w:rPr>
          <w:commentReference w:id="36"/>
        </w:r>
        <w:r w:rsidR="00AA0C4F">
          <w:t>.)</w:t>
        </w:r>
      </w:ins>
      <w:r>
        <w:t xml:space="preserve">, but </w:t>
      </w:r>
      <w:del w:id="37" w:author="David S richardson" w:date="2017-02-01T11:26:00Z">
        <w:r w:rsidDel="00AA0C4F">
          <w:delText xml:space="preserve">telomere length, and </w:delText>
        </w:r>
      </w:del>
      <w:r>
        <w:t>the rate of decrease of telomere length with age,</w:t>
      </w:r>
      <w:ins w:id="38" w:author="David S richardson" w:date="2017-02-01T11:26:00Z">
        <w:r w:rsidR="00AA0C4F">
          <w:t xml:space="preserve"> and consequently the mean telomere length of adults,</w:t>
        </w:r>
      </w:ins>
      <w:r>
        <w:t xml:space="preserve"> varied substantially among cohorts. Despite an overall</w:t>
      </w:r>
      <w:commentRangeStart w:id="39"/>
      <w:r>
        <w:t xml:space="preserve"> </w:t>
      </w:r>
      <w:ins w:id="40" w:author="David S richardson" w:date="2017-02-01T11:28:00Z">
        <w:r w:rsidR="00AA0C4F">
          <w:t xml:space="preserve">pattern of </w:t>
        </w:r>
      </w:ins>
      <w:del w:id="41" w:author="David S richardson" w:date="2017-02-01T11:28:00Z">
        <w:r w:rsidDel="00AA0C4F">
          <w:delText xml:space="preserve">trend </w:delText>
        </w:r>
        <w:commentRangeEnd w:id="39"/>
        <w:r w:rsidR="00AA0C4F" w:rsidDel="00AA0C4F">
          <w:rPr>
            <w:rStyle w:val="CommentReference"/>
          </w:rPr>
          <w:commentReference w:id="39"/>
        </w:r>
        <w:r w:rsidDel="00AA0C4F">
          <w:delText xml:space="preserve">for </w:delText>
        </w:r>
      </w:del>
      <w:r>
        <w:t xml:space="preserve">telomere shortening </w:t>
      </w:r>
      <w:ins w:id="42" w:author="David S richardson" w:date="2017-02-01T11:28:00Z">
        <w:r w:rsidR="00AA0C4F">
          <w:t xml:space="preserve">with age </w:t>
        </w:r>
      </w:ins>
      <w:r>
        <w:t>in the Seychelles warbler, we found that</w:t>
      </w:r>
      <w:del w:id="43" w:author="David S richardson" w:date="2017-02-01T11:30:00Z">
        <w:r w:rsidDel="00AA0C4F">
          <w:delText xml:space="preserve"> </w:delText>
        </w:r>
      </w:del>
      <w:ins w:id="44" w:author="David S richardson" w:date="2017-02-01T11:29:00Z">
        <w:r w:rsidR="00DB101C">
          <w:t xml:space="preserve"> our measure of</w:t>
        </w:r>
        <w:r w:rsidR="00A317EB">
          <w:t xml:space="preserve"> </w:t>
        </w:r>
      </w:ins>
      <w:r>
        <w:t>telomere length increased within some individuals</w:t>
      </w:r>
      <w:ins w:id="45" w:author="David S richardson" w:date="2017-02-01T11:32:00Z">
        <w:r w:rsidR="00A317EB">
          <w:t xml:space="preserve"> over </w:t>
        </w:r>
        <w:commentRangeStart w:id="46"/>
        <w:r w:rsidR="00A317EB">
          <w:t>two consecutive age points</w:t>
        </w:r>
      </w:ins>
      <w:commentRangeEnd w:id="46"/>
      <w:ins w:id="47" w:author="David S richardson" w:date="2017-02-01T11:34:00Z">
        <w:r w:rsidR="00A317EB">
          <w:rPr>
            <w:rStyle w:val="CommentReference"/>
          </w:rPr>
          <w:commentReference w:id="46"/>
        </w:r>
      </w:ins>
      <w:del w:id="48" w:author="David S richardson" w:date="2017-02-01T11:31:00Z">
        <w:r w:rsidDel="00A317EB">
          <w:delText xml:space="preserve"> at </w:delText>
        </w:r>
        <w:commentRangeStart w:id="49"/>
        <w:r w:rsidDel="00A317EB">
          <w:delText>particular life stages</w:delText>
        </w:r>
      </w:del>
      <w:r>
        <w:t xml:space="preserve">, </w:t>
      </w:r>
      <w:commentRangeEnd w:id="49"/>
      <w:r w:rsidR="00AA0C4F">
        <w:rPr>
          <w:rStyle w:val="CommentReference"/>
        </w:rPr>
        <w:commentReference w:id="49"/>
      </w:r>
      <w:r>
        <w:t>and that the extent of these increases c</w:t>
      </w:r>
      <w:ins w:id="50" w:author="David S richardson" w:date="2017-02-01T12:39:00Z">
        <w:r w:rsidR="00DB101C">
          <w:t>ould not</w:t>
        </w:r>
      </w:ins>
      <w:del w:id="51" w:author="David S richardson" w:date="2017-02-01T12:39:00Z">
        <w:r w:rsidDel="00DB101C">
          <w:delText>annot</w:delText>
        </w:r>
      </w:del>
      <w:r>
        <w:t xml:space="preserve"> be explained solely by qPCR measurement error. </w:t>
      </w:r>
      <w:commentRangeStart w:id="52"/>
      <w:ins w:id="53" w:author="David S richardson" w:date="2017-02-01T11:36:00Z">
        <w:r w:rsidR="00A317EB">
          <w:t>W</w:t>
        </w:r>
      </w:ins>
      <w:del w:id="54" w:author="David S richardson" w:date="2017-02-01T11:36:00Z">
        <w:r w:rsidDel="00A317EB">
          <w:delText>Final</w:delText>
        </w:r>
        <w:commentRangeStart w:id="55"/>
        <w:r w:rsidDel="00A317EB">
          <w:delText>ly, w</w:delText>
        </w:r>
      </w:del>
      <w:r>
        <w:t xml:space="preserve">e </w:t>
      </w:r>
      <w:ins w:id="56" w:author="David S richardson" w:date="2017-02-01T11:37:00Z">
        <w:r w:rsidR="00A317EB">
          <w:t xml:space="preserve">also </w:t>
        </w:r>
      </w:ins>
      <w:r>
        <w:t xml:space="preserve">found </w:t>
      </w:r>
      <w:del w:id="57" w:author="David S richardson" w:date="2017-02-01T11:36:00Z">
        <w:r w:rsidDel="00A317EB">
          <w:delText xml:space="preserve">that </w:delText>
        </w:r>
      </w:del>
      <w:del w:id="58" w:author="David S richardson" w:date="2017-02-01T11:40:00Z">
        <w:r w:rsidDel="00A317EB">
          <w:delText>telomeres</w:delText>
        </w:r>
      </w:del>
      <w:ins w:id="59" w:author="David S richardson" w:date="2017-02-01T11:39:00Z">
        <w:r w:rsidR="008713EE">
          <w:t xml:space="preserve">that telomere shortening </w:t>
        </w:r>
        <w:r w:rsidR="00A317EB">
          <w:t>was</w:t>
        </w:r>
      </w:ins>
      <w:ins w:id="60" w:author="David S richardson" w:date="2017-02-01T11:40:00Z">
        <w:r w:rsidR="00A317EB" w:rsidRPr="00A317EB">
          <w:t xml:space="preserve"> </w:t>
        </w:r>
        <w:r w:rsidR="00A317EB">
          <w:t>related to tarsus length in a sex-specific manner and this interaction resulted in</w:t>
        </w:r>
      </w:ins>
      <w:ins w:id="61" w:author="David S richardson" w:date="2017-02-01T11:38:00Z">
        <w:r w:rsidR="00A317EB">
          <w:t xml:space="preserve"> males having</w:t>
        </w:r>
      </w:ins>
      <w:ins w:id="62" w:author="David S richardson" w:date="2017-02-01T11:41:00Z">
        <w:r w:rsidR="00A317EB">
          <w:t xml:space="preserve"> significantly </w:t>
        </w:r>
      </w:ins>
      <w:ins w:id="63" w:author="David S richardson" w:date="2017-02-01T11:38:00Z">
        <w:r w:rsidR="00DB101C">
          <w:t>longer</w:t>
        </w:r>
        <w:r w:rsidR="00A317EB">
          <w:t xml:space="preserve"> telomeres</w:t>
        </w:r>
      </w:ins>
      <w:ins w:id="64" w:author="David S richardson" w:date="2017-02-01T11:41:00Z">
        <w:r w:rsidR="00A317EB">
          <w:t xml:space="preserve"> than females</w:t>
        </w:r>
      </w:ins>
      <w:ins w:id="65" w:author="David S richardson" w:date="2017-02-01T11:38:00Z">
        <w:r w:rsidR="00A317EB">
          <w:t>. Finally,</w:t>
        </w:r>
      </w:ins>
      <w:del w:id="66" w:author="David S richardson" w:date="2017-02-01T11:38:00Z">
        <w:r w:rsidDel="00A317EB">
          <w:delText xml:space="preserve"> are </w:delText>
        </w:r>
      </w:del>
      <w:del w:id="67" w:author="David S richardson" w:date="2017-02-01T11:40:00Z">
        <w:r w:rsidDel="00A317EB">
          <w:delText>related to tarsus length in a sex-specific manner,</w:delText>
        </w:r>
      </w:del>
      <w:del w:id="68" w:author="David S richardson" w:date="2017-02-01T11:41:00Z">
        <w:r w:rsidDel="00A317EB">
          <w:delText xml:space="preserve"> and </w:delText>
        </w:r>
        <w:commentRangeEnd w:id="55"/>
        <w:r w:rsidR="00A317EB" w:rsidDel="00A317EB">
          <w:rPr>
            <w:rStyle w:val="CommentReference"/>
          </w:rPr>
          <w:commentReference w:id="55"/>
        </w:r>
        <w:r w:rsidDel="00A317EB">
          <w:delText>that</w:delText>
        </w:r>
      </w:del>
      <w:r>
        <w:t xml:space="preserve"> telomere length</w:t>
      </w:r>
      <w:ins w:id="69" w:author="David S richardson" w:date="2017-02-01T11:41:00Z">
        <w:r w:rsidR="008713EE">
          <w:t xml:space="preserve"> </w:t>
        </w:r>
        <w:commentRangeStart w:id="70"/>
        <w:r w:rsidR="008713EE">
          <w:t>(rate of shortening)</w:t>
        </w:r>
      </w:ins>
      <w:r>
        <w:t xml:space="preserve"> </w:t>
      </w:r>
      <w:commentRangeEnd w:id="70"/>
      <w:r w:rsidR="008713EE">
        <w:rPr>
          <w:rStyle w:val="CommentReference"/>
        </w:rPr>
        <w:commentReference w:id="70"/>
      </w:r>
      <w:ins w:id="71" w:author="David S richardson" w:date="2017-02-01T11:42:00Z">
        <w:r w:rsidR="008713EE">
          <w:t>was</w:t>
        </w:r>
      </w:ins>
      <w:del w:id="72" w:author="David S richardson" w:date="2017-02-01T11:42:00Z">
        <w:r w:rsidDel="008713EE">
          <w:delText>is</w:delText>
        </w:r>
      </w:del>
      <w:r>
        <w:t xml:space="preserve"> positively associated with temporal fluctuations in food availability.</w:t>
      </w:r>
      <w:commentRangeEnd w:id="52"/>
      <w:r w:rsidR="008713EE">
        <w:rPr>
          <w:rStyle w:val="CommentReference"/>
        </w:rPr>
        <w:commentReference w:id="52"/>
      </w:r>
    </w:p>
    <w:p w14:paraId="697EC950" w14:textId="7D79AB62" w:rsidR="0062030B" w:rsidRDefault="0062030B" w:rsidP="0062030B">
      <w:r>
        <w:t xml:space="preserve">Our study adds to the substantial body of literature from humans and </w:t>
      </w:r>
      <w:commentRangeStart w:id="73"/>
      <w:r>
        <w:t>wild</w:t>
      </w:r>
      <w:commentRangeEnd w:id="73"/>
      <w:r w:rsidR="00DB101C">
        <w:rPr>
          <w:rStyle w:val="CommentReference"/>
        </w:rPr>
        <w:commentReference w:id="73"/>
      </w:r>
      <w:r>
        <w:t xml:space="preserve"> animals showing that telomere length decreases with age, and that this decrease is most rapid in early life (e.g. </w:t>
      </w:r>
      <w:proofErr w:type="spellStart"/>
      <w:r>
        <w:t>Frenck</w:t>
      </w:r>
      <w:proofErr w:type="spellEnd"/>
      <w:r>
        <w:t xml:space="preserve"> et al. 1998; Haussmann et al. 2003; </w:t>
      </w:r>
      <w:proofErr w:type="spellStart"/>
      <w:r>
        <w:t>Heidinger</w:t>
      </w:r>
      <w:proofErr w:type="spellEnd"/>
      <w:r>
        <w:t xml:space="preserve"> et al. 2012). However, we also found that despite an overall trend for shortening, telomere length both increased </w:t>
      </w:r>
      <w:r>
        <w:lastRenderedPageBreak/>
        <w:t xml:space="preserve">and decreased, </w:t>
      </w:r>
      <w:commentRangeStart w:id="74"/>
      <w:commentRangeStart w:id="75"/>
      <w:r>
        <w:t>especially after the juvenile period</w:t>
      </w:r>
      <w:commentRangeEnd w:id="74"/>
      <w:r w:rsidR="00DB101C">
        <w:rPr>
          <w:rStyle w:val="CommentReference"/>
        </w:rPr>
        <w:commentReference w:id="74"/>
      </w:r>
      <w:commentRangeEnd w:id="75"/>
      <w:r w:rsidR="00DB101C">
        <w:rPr>
          <w:rStyle w:val="CommentReference"/>
        </w:rPr>
        <w:commentReference w:id="75"/>
      </w:r>
      <w:r>
        <w:t xml:space="preserve">. Importantly, these increases were observed in longitudinal as well as cross-sectional data, </w:t>
      </w:r>
      <w:ins w:id="76" w:author="David S richardson" w:date="2017-02-01T12:42:00Z">
        <w:r w:rsidR="00DB101C">
          <w:t>indicating</w:t>
        </w:r>
      </w:ins>
      <w:del w:id="77" w:author="David S richardson" w:date="2017-02-01T12:42:00Z">
        <w:r w:rsidDel="00DB101C">
          <w:delText>suggesting</w:delText>
        </w:r>
      </w:del>
      <w:r>
        <w:t xml:space="preserve"> that selective disappearance of individuals with shorter telomeres </w:t>
      </w:r>
      <w:ins w:id="78" w:author="David S richardson" w:date="2017-02-01T12:43:00Z">
        <w:r w:rsidR="00DB101C">
          <w:t xml:space="preserve">does </w:t>
        </w:r>
      </w:ins>
      <w:del w:id="79" w:author="David S richardson" w:date="2017-02-01T12:43:00Z">
        <w:r w:rsidDel="00DB101C">
          <w:delText xml:space="preserve">does </w:delText>
        </w:r>
      </w:del>
      <w:r>
        <w:t>not explain this pattern</w:t>
      </w:r>
      <w:del w:id="80" w:author="David S richardson" w:date="2017-02-01T12:43:00Z">
        <w:r w:rsidDel="00DB101C">
          <w:delText xml:space="preserve"> entirely</w:delText>
        </w:r>
      </w:del>
      <w:r>
        <w:t xml:space="preserve">. Longitudinal increases in measured telomere length have been observed in humans and </w:t>
      </w:r>
      <w:ins w:id="81" w:author="David S richardson" w:date="2017-02-01T17:01:00Z">
        <w:r w:rsidR="000E4301">
          <w:t xml:space="preserve">wild animals </w:t>
        </w:r>
      </w:ins>
      <w:r>
        <w:t xml:space="preserve">(reviewed in </w:t>
      </w:r>
      <w:proofErr w:type="spellStart"/>
      <w:r>
        <w:t>Steenstrup</w:t>
      </w:r>
      <w:proofErr w:type="spellEnd"/>
      <w:r>
        <w:t xml:space="preserve"> et al. 2013) </w:t>
      </w:r>
      <w:del w:id="82" w:author="David S richardson" w:date="2017-02-01T17:01:00Z">
        <w:r w:rsidDel="000E4301">
          <w:delText xml:space="preserve">wild animals </w:delText>
        </w:r>
      </w:del>
      <w:r>
        <w:t>(</w:t>
      </w:r>
      <w:proofErr w:type="spellStart"/>
      <w:r>
        <w:t>Kotrschal</w:t>
      </w:r>
      <w:proofErr w:type="spellEnd"/>
      <w:r>
        <w:t xml:space="preserve"> et al. 2007; </w:t>
      </w:r>
      <w:proofErr w:type="spellStart"/>
      <w:r>
        <w:t>Fairlie</w:t>
      </w:r>
      <w:proofErr w:type="spellEnd"/>
      <w:r>
        <w:t xml:space="preserve"> et al. 2016</w:t>
      </w:r>
      <w:ins w:id="83" w:author="David S richardson" w:date="2017-02-01T13:08:00Z">
        <w:r w:rsidR="00936EFA">
          <w:t xml:space="preserve">; </w:t>
        </w:r>
        <w:commentRangeStart w:id="84"/>
        <w:proofErr w:type="spellStart"/>
        <w:r w:rsidR="00936EFA">
          <w:t>Hoelzl</w:t>
        </w:r>
        <w:proofErr w:type="spellEnd"/>
        <w:r w:rsidR="00936EFA">
          <w:t xml:space="preserve"> et al 2016a,b</w:t>
        </w:r>
      </w:ins>
      <w:r>
        <w:t xml:space="preserve">). </w:t>
      </w:r>
      <w:commentRangeEnd w:id="84"/>
      <w:r w:rsidR="00936EFA">
        <w:rPr>
          <w:rStyle w:val="CommentReference"/>
        </w:rPr>
        <w:commentReference w:id="84"/>
      </w:r>
      <w:r>
        <w:t>The most commonly invoked explanation for increases in telomere length is measurement error, which can be a particular problem in qPCR-based telomere studies (</w:t>
      </w:r>
      <w:proofErr w:type="spellStart"/>
      <w:r>
        <w:t>Steenstrup</w:t>
      </w:r>
      <w:proofErr w:type="spellEnd"/>
      <w:r>
        <w:t xml:space="preserve"> et al. 2013; </w:t>
      </w:r>
      <w:proofErr w:type="spellStart"/>
      <w:r>
        <w:t>Nussey</w:t>
      </w:r>
      <w:proofErr w:type="spellEnd"/>
      <w:r>
        <w:t xml:space="preserve"> et al. 2014; </w:t>
      </w:r>
      <w:proofErr w:type="spellStart"/>
      <w:r>
        <w:t>Verhulst</w:t>
      </w:r>
      <w:proofErr w:type="spellEnd"/>
      <w:r>
        <w:t xml:space="preserve"> et al. 2015). However, recent modelling work suggests that longitudinal telomere dynamics in humans are indeed consistent with apparent leng</w:t>
      </w:r>
      <w:ins w:id="85" w:author="David S richardson" w:date="2017-02-01T12:44:00Z">
        <w:r w:rsidR="00DB101C">
          <w:t>th</w:t>
        </w:r>
      </w:ins>
      <w:del w:id="86" w:author="David S richardson" w:date="2017-02-01T12:44:00Z">
        <w:r w:rsidDel="00DB101C">
          <w:delText>ht</w:delText>
        </w:r>
      </w:del>
      <w:r>
        <w:t>ening, and that dismissing apparent telomere lengthening as solely</w:t>
      </w:r>
      <w:ins w:id="87" w:author="David S richardson" w:date="2017-02-01T12:44:00Z">
        <w:r w:rsidR="00DB101C">
          <w:t xml:space="preserve"> due to</w:t>
        </w:r>
      </w:ins>
      <w:r>
        <w:t xml:space="preserve"> measur</w:t>
      </w:r>
      <w:ins w:id="88" w:author="David S richardson" w:date="2017-02-01T12:44:00Z">
        <w:r w:rsidR="00DB101C">
          <w:t>e</w:t>
        </w:r>
      </w:ins>
      <w:r>
        <w:t>ment error is "too strong" without additional data (Bateson and Nettle 2016</w:t>
      </w:r>
      <w:commentRangeStart w:id="89"/>
      <w:r>
        <w:t xml:space="preserve">). </w:t>
      </w:r>
      <w:ins w:id="90" w:author="David S richardson" w:date="2017-02-01T13:14:00Z">
        <w:r w:rsidR="00D54AEF">
          <w:t>Furthermore, it is hard to see how a</w:t>
        </w:r>
        <w:r w:rsidR="00936EFA">
          <w:t xml:space="preserve"> </w:t>
        </w:r>
      </w:ins>
      <w:ins w:id="91" w:author="David S richardson" w:date="2017-02-01T13:15:00Z">
        <w:r w:rsidR="00936EFA">
          <w:t xml:space="preserve">pattern where </w:t>
        </w:r>
      </w:ins>
      <w:ins w:id="92" w:author="David S richardson" w:date="2017-02-01T13:16:00Z">
        <w:r w:rsidR="00391645">
          <w:t xml:space="preserve">within-individual </w:t>
        </w:r>
      </w:ins>
      <w:ins w:id="93" w:author="David S richardson" w:date="2017-02-01T13:15:00Z">
        <w:r w:rsidR="00391645">
          <w:t xml:space="preserve">telomere lengthening </w:t>
        </w:r>
      </w:ins>
      <w:ins w:id="94" w:author="David S richardson" w:date="2017-02-01T13:17:00Z">
        <w:r w:rsidR="00391645">
          <w:t xml:space="preserve">is </w:t>
        </w:r>
      </w:ins>
      <w:ins w:id="95" w:author="David S richardson" w:date="2017-02-01T13:15:00Z">
        <w:r w:rsidR="00391645">
          <w:t xml:space="preserve">associated </w:t>
        </w:r>
      </w:ins>
      <w:ins w:id="96" w:author="David S richardson" w:date="2017-02-01T13:17:00Z">
        <w:r w:rsidR="00391645">
          <w:t>with specific</w:t>
        </w:r>
      </w:ins>
      <w:ins w:id="97" w:author="David S richardson" w:date="2017-02-01T13:23:00Z">
        <w:r w:rsidR="00391645">
          <w:t xml:space="preserve"> individual</w:t>
        </w:r>
      </w:ins>
      <w:ins w:id="98" w:author="David S richardson" w:date="2017-02-01T13:17:00Z">
        <w:r w:rsidR="00391645">
          <w:t xml:space="preserve"> characteristics </w:t>
        </w:r>
      </w:ins>
      <w:ins w:id="99" w:author="David S richardson" w:date="2017-02-01T13:27:00Z">
        <w:r w:rsidR="00D54AEF">
          <w:t>can be</w:t>
        </w:r>
      </w:ins>
      <w:ins w:id="100" w:author="David S richardson" w:date="2017-02-01T13:22:00Z">
        <w:r w:rsidR="00391645">
          <w:t xml:space="preserve"> explained by measurement error</w:t>
        </w:r>
      </w:ins>
      <w:ins w:id="101" w:author="David S richardson" w:date="2017-02-01T13:17:00Z">
        <w:r w:rsidR="00D54AEF">
          <w:t>. F</w:t>
        </w:r>
        <w:r w:rsidR="00391645">
          <w:t>or example, in</w:t>
        </w:r>
      </w:ins>
      <w:ins w:id="102" w:author="David S richardson" w:date="2017-02-01T13:24:00Z">
        <w:r w:rsidR="00391645">
          <w:t xml:space="preserve"> the</w:t>
        </w:r>
      </w:ins>
      <w:ins w:id="103" w:author="David S richardson" w:date="2017-02-01T13:17:00Z">
        <w:r w:rsidR="00391645">
          <w:t xml:space="preserve"> edible dormice</w:t>
        </w:r>
      </w:ins>
      <w:ins w:id="104" w:author="David S richardson" w:date="2017-02-01T13:26:00Z">
        <w:r w:rsidR="00391645">
          <w:t xml:space="preserve">, </w:t>
        </w:r>
        <w:proofErr w:type="spellStart"/>
        <w:r w:rsidR="00391645" w:rsidRPr="00B704D3">
          <w:rPr>
            <w:i/>
          </w:rPr>
          <w:t>Glis</w:t>
        </w:r>
        <w:proofErr w:type="spellEnd"/>
        <w:r w:rsidR="00391645" w:rsidRPr="00B704D3">
          <w:rPr>
            <w:i/>
          </w:rPr>
          <w:t xml:space="preserve"> </w:t>
        </w:r>
        <w:proofErr w:type="spellStart"/>
        <w:r w:rsidR="00391645" w:rsidRPr="00B704D3">
          <w:rPr>
            <w:i/>
          </w:rPr>
          <w:t>glis</w:t>
        </w:r>
      </w:ins>
      <w:proofErr w:type="spellEnd"/>
      <w:ins w:id="105" w:author="David S richardson" w:date="2017-02-01T13:20:00Z">
        <w:r w:rsidR="00391645">
          <w:t xml:space="preserve">, </w:t>
        </w:r>
      </w:ins>
      <w:ins w:id="106" w:author="David S richardson" w:date="2017-02-01T13:27:00Z">
        <w:r w:rsidR="00D54AEF">
          <w:t xml:space="preserve">measured </w:t>
        </w:r>
      </w:ins>
      <w:ins w:id="107" w:author="David S richardson" w:date="2017-02-01T13:24:00Z">
        <w:r w:rsidR="00391645">
          <w:t xml:space="preserve">telomere </w:t>
        </w:r>
      </w:ins>
      <w:ins w:id="108" w:author="David S richardson" w:date="2017-02-01T13:26:00Z">
        <w:r w:rsidR="00391645">
          <w:t>length</w:t>
        </w:r>
      </w:ins>
      <w:ins w:id="109" w:author="David S richardson" w:date="2017-02-01T13:24:00Z">
        <w:r w:rsidR="00391645">
          <w:t xml:space="preserve"> </w:t>
        </w:r>
      </w:ins>
      <w:ins w:id="110" w:author="David S richardson" w:date="2017-02-01T13:26:00Z">
        <w:r w:rsidR="00391645">
          <w:t>increases</w:t>
        </w:r>
      </w:ins>
      <w:ins w:id="111" w:author="David S richardson" w:date="2017-02-01T13:27:00Z">
        <w:r w:rsidR="00D54AEF">
          <w:t xml:space="preserve"> with age</w:t>
        </w:r>
      </w:ins>
      <w:ins w:id="112" w:author="David S richardson" w:date="2017-02-01T13:26:00Z">
        <w:r w:rsidR="00391645">
          <w:t xml:space="preserve"> in older (&gt; 5</w:t>
        </w:r>
      </w:ins>
      <w:ins w:id="113" w:author="David S richardson" w:date="2017-02-01T13:27:00Z">
        <w:r w:rsidR="00D54AEF">
          <w:t xml:space="preserve"> </w:t>
        </w:r>
      </w:ins>
      <w:ins w:id="114" w:author="David S richardson" w:date="2017-02-01T13:26:00Z">
        <w:r w:rsidR="00391645">
          <w:t xml:space="preserve">years) but not younger individuals </w:t>
        </w:r>
      </w:ins>
      <w:ins w:id="115" w:author="David S richardson" w:date="2017-02-01T13:17:00Z">
        <w:r w:rsidR="00391645">
          <w:t>(</w:t>
        </w:r>
      </w:ins>
      <w:proofErr w:type="spellStart"/>
      <w:ins w:id="116" w:author="David S richardson" w:date="2017-02-01T13:21:00Z">
        <w:r w:rsidR="00391645">
          <w:t>Hoelzl</w:t>
        </w:r>
        <w:proofErr w:type="spellEnd"/>
        <w:r w:rsidR="00391645">
          <w:t xml:space="preserve"> et al 2016b)</w:t>
        </w:r>
      </w:ins>
      <w:ins w:id="117" w:author="David S richardson" w:date="2017-02-01T13:18:00Z">
        <w:r w:rsidR="00D54AEF">
          <w:t xml:space="preserve">. </w:t>
        </w:r>
      </w:ins>
      <w:commentRangeEnd w:id="89"/>
      <w:ins w:id="118" w:author="David S richardson" w:date="2017-02-01T13:28:00Z">
        <w:r w:rsidR="00D54AEF">
          <w:rPr>
            <w:rStyle w:val="CommentReference"/>
          </w:rPr>
          <w:commentReference w:id="89"/>
        </w:r>
      </w:ins>
      <w:r>
        <w:t xml:space="preserve">Here, we explicitly compare intra-individual variation among samples to variation among sample replicates, on a large scale. Our results suggest that qPCR measurement error alone cannot explain </w:t>
      </w:r>
      <w:ins w:id="119" w:author="David S richardson" w:date="2017-02-01T12:45:00Z">
        <w:r w:rsidR="00DB101C">
          <w:t>the</w:t>
        </w:r>
      </w:ins>
      <w:del w:id="120" w:author="David S richardson" w:date="2017-02-01T12:45:00Z">
        <w:r w:rsidDel="00DB101C">
          <w:delText>observed</w:delText>
        </w:r>
      </w:del>
      <w:r>
        <w:t xml:space="preserve"> increases in RTL </w:t>
      </w:r>
      <w:ins w:id="121" w:author="David S richardson" w:date="2017-02-01T12:45:00Z">
        <w:r w:rsidR="00DB101C">
          <w:t xml:space="preserve">we </w:t>
        </w:r>
      </w:ins>
      <w:r>
        <w:t>observed within individuals.</w:t>
      </w:r>
    </w:p>
    <w:p w14:paraId="3FFDE558" w14:textId="53BCE381" w:rsidR="0062030B" w:rsidRDefault="0062030B" w:rsidP="0062030B">
      <w:r>
        <w:t>Increases in telomere length were not consistent over individual lifespans,</w:t>
      </w:r>
      <w:ins w:id="122" w:author="David S richardson" w:date="2017-02-01T12:47:00Z">
        <w:r w:rsidR="008759CD">
          <w:t xml:space="preserve"> but</w:t>
        </w:r>
      </w:ins>
      <w:del w:id="123" w:author="David S richardson" w:date="2017-02-01T12:47:00Z">
        <w:r w:rsidDel="008759CD">
          <w:delText xml:space="preserve"> but increases</w:delText>
        </w:r>
      </w:del>
      <w:r>
        <w:t xml:space="preserve"> occur</w:t>
      </w:r>
      <w:ins w:id="124" w:author="David S richardson" w:date="2017-02-01T12:45:00Z">
        <w:r w:rsidR="008759CD">
          <w:t>r</w:t>
        </w:r>
      </w:ins>
      <w:r>
        <w:t xml:space="preserve">ed </w:t>
      </w:r>
      <w:ins w:id="125" w:author="David S richardson" w:date="2017-02-01T12:48:00Z">
        <w:r w:rsidR="008759CD">
          <w:t>during</w:t>
        </w:r>
      </w:ins>
      <w:commentRangeStart w:id="126"/>
      <w:del w:id="127" w:author="David S richardson" w:date="2017-02-01T12:48:00Z">
        <w:r w:rsidDel="008759CD">
          <w:delText>at</w:delText>
        </w:r>
      </w:del>
      <w:r>
        <w:t xml:space="preserve"> specific, </w:t>
      </w:r>
      <w:ins w:id="128" w:author="David S richardson" w:date="2017-02-01T12:48:00Z">
        <w:r w:rsidR="008759CD">
          <w:t>p</w:t>
        </w:r>
      </w:ins>
      <w:commentRangeStart w:id="129"/>
      <w:del w:id="130" w:author="David S richardson" w:date="2017-02-01T12:48:00Z">
        <w:r w:rsidDel="008759CD">
          <w:delText xml:space="preserve">short </w:delText>
        </w:r>
        <w:commentRangeEnd w:id="129"/>
        <w:r w:rsidR="008759CD" w:rsidDel="008759CD">
          <w:rPr>
            <w:rStyle w:val="CommentReference"/>
          </w:rPr>
          <w:commentReference w:id="129"/>
        </w:r>
        <w:r w:rsidDel="008759CD">
          <w:delText>p</w:delText>
        </w:r>
      </w:del>
      <w:r>
        <w:t>eriods</w:t>
      </w:r>
      <w:commentRangeEnd w:id="126"/>
      <w:r w:rsidR="008759CD">
        <w:rPr>
          <w:rStyle w:val="CommentReference"/>
        </w:rPr>
        <w:commentReference w:id="126"/>
      </w:r>
      <w:r>
        <w:t xml:space="preserve">, against a backdrop of overall </w:t>
      </w:r>
      <w:ins w:id="131" w:author="David S richardson" w:date="2017-02-01T12:49:00Z">
        <w:r w:rsidR="008759CD">
          <w:t xml:space="preserve">lifelong </w:t>
        </w:r>
      </w:ins>
      <w:r>
        <w:t xml:space="preserve">telomere shortening. Consistent with a pattern of sporadic changes in telomere length with </w:t>
      </w:r>
      <w:r>
        <w:lastRenderedPageBreak/>
        <w:t>age, we found that within-individual telomere measurements were only weakly correlated. These findings are in contrast to other avian studies where birds were reared in laboratory (</w:t>
      </w:r>
      <w:proofErr w:type="spellStart"/>
      <w:r>
        <w:t>Heidinger</w:t>
      </w:r>
      <w:proofErr w:type="spellEnd"/>
      <w:r>
        <w:t xml:space="preserve"> et al. 2012) or nest-box (</w:t>
      </w:r>
      <w:proofErr w:type="spellStart"/>
      <w:r>
        <w:t>Boonekamp</w:t>
      </w:r>
      <w:proofErr w:type="spellEnd"/>
      <w:r>
        <w:t xml:space="preserve"> et al. 2014) conditions, in which within-individual telomere length measurements were highly consistent, and individual-level telomere shortening occurred throughout the juvenile period and into adulthood. However, the lifelong telomere dynamics found in Seychelles warblers are strikingly similar to those found in </w:t>
      </w:r>
      <w:proofErr w:type="spellStart"/>
      <w:r>
        <w:t>Soay</w:t>
      </w:r>
      <w:proofErr w:type="spellEnd"/>
      <w:r>
        <w:t xml:space="preserve"> sheep (</w:t>
      </w:r>
      <w:proofErr w:type="spellStart"/>
      <w:r>
        <w:t>Fairlie</w:t>
      </w:r>
      <w:proofErr w:type="spellEnd"/>
      <w:r>
        <w:t xml:space="preserve"> et al. 2016), and we anticipate that a similar pattern may be found in other wild populations.</w:t>
      </w:r>
    </w:p>
    <w:p w14:paraId="0A542E4C" w14:textId="7BEDFBD5" w:rsidR="0062030B" w:rsidRDefault="0062030B" w:rsidP="0062030B">
      <w:r>
        <w:t>The finding that increases in telomere length may be sporadic and overlaid on</w:t>
      </w:r>
      <w:del w:id="132" w:author="David S richardson" w:date="2017-02-01T12:50:00Z">
        <w:r w:rsidDel="008759CD">
          <w:delText>to</w:delText>
        </w:r>
      </w:del>
      <w:r>
        <w:t xml:space="preserve"> an overall pattern of shortening</w:t>
      </w:r>
      <w:ins w:id="133" w:author="David S richardson" w:date="2017-02-01T12:50:00Z">
        <w:r w:rsidR="008759CD">
          <w:t xml:space="preserve"> with age</w:t>
        </w:r>
      </w:ins>
      <w:r>
        <w:t xml:space="preserve"> is an important point when assessing the occurrence of telomere lengthening. Previously described approaches to distinguish telomere elongation from measurement error, based on assumptions about follow-up time between measurements (</w:t>
      </w:r>
      <w:proofErr w:type="spellStart"/>
      <w:r>
        <w:t>Steenstrup</w:t>
      </w:r>
      <w:proofErr w:type="spellEnd"/>
      <w:r>
        <w:t xml:space="preserve"> et al. 2013), or based on measuring variance among measurements (Simons et al. 2014), assume that telomere elongation within individuals is consistent over time.</w:t>
      </w:r>
      <w:ins w:id="134" w:author="David S richardson" w:date="2017-02-01T12:50:00Z">
        <w:r w:rsidR="008759CD">
          <w:t xml:space="preserve"> Our data, and that of </w:t>
        </w:r>
        <w:proofErr w:type="spellStart"/>
        <w:r w:rsidR="008759CD">
          <w:t>Fa</w:t>
        </w:r>
      </w:ins>
      <w:ins w:id="135" w:author="David S richardson" w:date="2017-02-01T12:51:00Z">
        <w:r w:rsidR="008759CD">
          <w:t>i</w:t>
        </w:r>
      </w:ins>
      <w:ins w:id="136" w:author="David S richardson" w:date="2017-02-01T12:50:00Z">
        <w:r w:rsidR="008759CD">
          <w:t>rlie</w:t>
        </w:r>
        <w:proofErr w:type="spellEnd"/>
        <w:r w:rsidR="008759CD">
          <w:t xml:space="preserve"> et al </w:t>
        </w:r>
      </w:ins>
      <w:ins w:id="137" w:author="David S richardson" w:date="2017-02-01T12:51:00Z">
        <w:r w:rsidR="008759CD">
          <w:t>(</w:t>
        </w:r>
      </w:ins>
      <w:ins w:id="138" w:author="David S richardson" w:date="2017-02-01T12:50:00Z">
        <w:r w:rsidR="008759CD">
          <w:t>2016</w:t>
        </w:r>
      </w:ins>
      <w:ins w:id="139" w:author="David S richardson" w:date="2017-02-01T12:51:00Z">
        <w:r w:rsidR="008759CD">
          <w:t>)</w:t>
        </w:r>
      </w:ins>
      <w:ins w:id="140" w:author="David S richardson" w:date="2017-02-01T12:50:00Z">
        <w:r w:rsidR="008759CD">
          <w:t xml:space="preserve"> </w:t>
        </w:r>
      </w:ins>
      <w:ins w:id="141" w:author="David S richardson" w:date="2017-02-01T13:30:00Z">
        <w:r w:rsidR="00F3240D">
          <w:t xml:space="preserve">and </w:t>
        </w:r>
        <w:proofErr w:type="spellStart"/>
        <w:r w:rsidR="00F3240D">
          <w:t>Hoelzl</w:t>
        </w:r>
        <w:proofErr w:type="spellEnd"/>
        <w:r w:rsidR="00F3240D">
          <w:t xml:space="preserve"> et al </w:t>
        </w:r>
      </w:ins>
      <w:ins w:id="142" w:author="David S richardson" w:date="2017-02-01T13:31:00Z">
        <w:r w:rsidR="00F3240D">
          <w:t>(</w:t>
        </w:r>
      </w:ins>
      <w:ins w:id="143" w:author="David S richardson" w:date="2017-02-01T13:30:00Z">
        <w:r w:rsidR="00F3240D">
          <w:t>2016a</w:t>
        </w:r>
      </w:ins>
      <w:ins w:id="144" w:author="David S richardson" w:date="2017-02-01T13:32:00Z">
        <w:r w:rsidR="00F3240D">
          <w:t>,</w:t>
        </w:r>
        <w:commentRangeStart w:id="145"/>
        <w:r w:rsidR="00F3240D">
          <w:t>b</w:t>
        </w:r>
      </w:ins>
      <w:ins w:id="146" w:author="David S richardson" w:date="2017-02-01T13:31:00Z">
        <w:r w:rsidR="00F3240D">
          <w:t>)</w:t>
        </w:r>
      </w:ins>
      <w:ins w:id="147" w:author="David S richardson" w:date="2017-02-01T13:30:00Z">
        <w:r w:rsidR="00F3240D">
          <w:t xml:space="preserve"> </w:t>
        </w:r>
      </w:ins>
      <w:commentRangeEnd w:id="145"/>
      <w:ins w:id="148" w:author="David S richardson" w:date="2017-02-01T13:32:00Z">
        <w:r w:rsidR="00F3240D">
          <w:rPr>
            <w:rStyle w:val="CommentReference"/>
          </w:rPr>
          <w:commentReference w:id="145"/>
        </w:r>
      </w:ins>
      <w:ins w:id="149" w:author="David S richardson" w:date="2017-02-01T12:50:00Z">
        <w:r w:rsidR="008759CD">
          <w:t>suggest that this is not the case</w:t>
        </w:r>
      </w:ins>
      <w:ins w:id="150" w:author="David S richardson" w:date="2017-02-01T13:31:00Z">
        <w:r w:rsidR="00F3240D">
          <w:t xml:space="preserve">. </w:t>
        </w:r>
      </w:ins>
      <w:r>
        <w:t xml:space="preserve"> Such</w:t>
      </w:r>
      <w:ins w:id="151" w:author="David S richardson" w:date="2017-02-01T13:34:00Z">
        <w:r w:rsidR="00F3240D">
          <w:t xml:space="preserve"> inconsistent</w:t>
        </w:r>
      </w:ins>
      <w:del w:id="152" w:author="David S richardson" w:date="2017-02-01T13:34:00Z">
        <w:r w:rsidDel="00F3240D">
          <w:delText xml:space="preserve"> sporadic</w:delText>
        </w:r>
      </w:del>
      <w:r>
        <w:t xml:space="preserve"> changes in telomere length over lifespans could occur due to changes in the composition of cell types within individual samples, or due to the actual elongation of </w:t>
      </w:r>
      <w:r w:rsidRPr="00F3240D">
        <w:rPr>
          <w:highlight w:val="yellow"/>
          <w:rPrChange w:id="153" w:author="David S richardson" w:date="2017-02-01T13:35:00Z">
            <w:rPr/>
          </w:rPrChange>
        </w:rPr>
        <w:t>telomeres</w:t>
      </w:r>
      <w:ins w:id="154" w:author="David S richardson" w:date="2017-02-01T13:34:00Z">
        <w:r w:rsidR="00F3240D" w:rsidRPr="00F3240D">
          <w:rPr>
            <w:highlight w:val="yellow"/>
            <w:rPrChange w:id="155" w:author="David S richardson" w:date="2017-02-01T13:35:00Z">
              <w:rPr/>
            </w:rPrChange>
          </w:rPr>
          <w:t xml:space="preserve"> </w:t>
        </w:r>
        <w:commentRangeStart w:id="156"/>
        <w:r w:rsidR="00F3240D" w:rsidRPr="00F3240D">
          <w:rPr>
            <w:highlight w:val="yellow"/>
            <w:rPrChange w:id="157" w:author="David S richardson" w:date="2017-02-01T13:35:00Z">
              <w:rPr/>
            </w:rPrChange>
          </w:rPr>
          <w:t>(</w:t>
        </w:r>
        <w:commentRangeStart w:id="158"/>
        <w:r w:rsidR="00706560" w:rsidRPr="00706560">
          <w:rPr>
            <w:highlight w:val="yellow"/>
          </w:rPr>
          <w:t>Blackburn et al 1989</w:t>
        </w:r>
      </w:ins>
      <w:commentRangeEnd w:id="158"/>
      <w:ins w:id="159" w:author="David S richardson" w:date="2017-02-01T17:15:00Z">
        <w:r w:rsidR="00706560">
          <w:rPr>
            <w:rStyle w:val="CommentReference"/>
          </w:rPr>
          <w:commentReference w:id="158"/>
        </w:r>
      </w:ins>
      <w:ins w:id="160" w:author="David S richardson" w:date="2017-02-01T13:34:00Z">
        <w:r w:rsidR="00F3240D" w:rsidRPr="00F3240D">
          <w:rPr>
            <w:highlight w:val="yellow"/>
            <w:rPrChange w:id="161" w:author="David S richardson" w:date="2017-02-01T13:35:00Z">
              <w:rPr/>
            </w:rPrChange>
          </w:rPr>
          <w:t>)</w:t>
        </w:r>
      </w:ins>
      <w:r w:rsidRPr="00F3240D">
        <w:rPr>
          <w:highlight w:val="yellow"/>
          <w:rPrChange w:id="162" w:author="David S richardson" w:date="2017-02-01T13:35:00Z">
            <w:rPr/>
          </w:rPrChange>
        </w:rPr>
        <w:t xml:space="preserve">. </w:t>
      </w:r>
      <w:commentRangeEnd w:id="156"/>
      <w:r w:rsidR="00F3240D" w:rsidRPr="00F3240D">
        <w:rPr>
          <w:rStyle w:val="CommentReference"/>
          <w:highlight w:val="yellow"/>
          <w:rPrChange w:id="163" w:author="David S richardson" w:date="2017-02-01T13:35:00Z">
            <w:rPr>
              <w:rStyle w:val="CommentReference"/>
            </w:rPr>
          </w:rPrChange>
        </w:rPr>
        <w:commentReference w:id="156"/>
      </w:r>
      <w:r>
        <w:t xml:space="preserve">Determining the mechanism of these changes is essential for how we view telomeres as biomarkers of costs. For example, if telomeres can be lengthened in response to improvements in environmental conditions, this would suggest that they reflect short- to medium-term costs, rather than the cumulative costs that an individual has faced over its lifespan </w:t>
      </w:r>
      <w:r>
        <w:lastRenderedPageBreak/>
        <w:t>(Bateson 2016). New statistical and technical approaches are therefore</w:t>
      </w:r>
      <w:del w:id="164" w:author="David S richardson" w:date="2017-02-01T13:35:00Z">
        <w:r w:rsidDel="00F3240D">
          <w:delText xml:space="preserve"> now</w:delText>
        </w:r>
      </w:del>
      <w:r>
        <w:t xml:space="preserve"> required to determine the mechanisms behind increases in telomere length within individuals, so that biologically informed hypotheses about the ecological causes and consequences of these increases can be generated and tested.</w:t>
      </w:r>
    </w:p>
    <w:p w14:paraId="5A80DE78" w14:textId="4DA728C9" w:rsidR="0062030B" w:rsidRDefault="0096618F" w:rsidP="0062030B">
      <w:ins w:id="165" w:author="David S richardson" w:date="2017-02-01T14:03:00Z">
        <w:r w:rsidRPr="0096618F">
          <w:rPr>
            <w:rPrChange w:id="166" w:author="David S richardson" w:date="2017-02-01T14:04:00Z">
              <w:rPr>
                <w:i/>
              </w:rPr>
            </w:rPrChange>
          </w:rPr>
          <w:t xml:space="preserve">Measurement of </w:t>
        </w:r>
      </w:ins>
      <w:ins w:id="167" w:author="David S richardson" w:date="2017-02-01T14:05:00Z">
        <w:r>
          <w:t>cohorts</w:t>
        </w:r>
      </w:ins>
      <w:ins w:id="168" w:author="David S richardson" w:date="2017-02-01T14:03:00Z">
        <w:r w:rsidRPr="0096618F">
          <w:rPr>
            <w:rPrChange w:id="169" w:author="David S richardson" w:date="2017-02-01T14:04:00Z">
              <w:rPr>
                <w:i/>
              </w:rPr>
            </w:rPrChange>
          </w:rPr>
          <w:t xml:space="preserve"> across</w:t>
        </w:r>
        <w:r w:rsidRPr="0096618F">
          <w:t xml:space="preserve"> seasons or </w:t>
        </w:r>
        <w:r w:rsidRPr="0096618F">
          <w:rPr>
            <w:rPrChange w:id="170" w:author="David S richardson" w:date="2017-02-01T14:04:00Z">
              <w:rPr>
                <w:i/>
              </w:rPr>
            </w:rPrChange>
          </w:rPr>
          <w:t>years is required if we are to understand how the environment impacts telomere dynamics</w:t>
        </w:r>
        <w:r w:rsidRPr="0096618F">
          <w:t>.</w:t>
        </w:r>
        <w:r>
          <w:t xml:space="preserve"> </w:t>
        </w:r>
      </w:ins>
      <w:r w:rsidR="0062030B">
        <w:t>A</w:t>
      </w:r>
      <w:ins w:id="171" w:author="David S richardson" w:date="2017-02-01T14:04:00Z">
        <w:r>
          <w:t>lthough a</w:t>
        </w:r>
      </w:ins>
      <w:r w:rsidR="0062030B">
        <w:t xml:space="preserve"> few studies have shown that</w:t>
      </w:r>
      <w:ins w:id="172" w:author="David S richardson" w:date="2017-02-01T13:55:00Z">
        <w:r w:rsidR="00EE0741">
          <w:t xml:space="preserve"> </w:t>
        </w:r>
      </w:ins>
      <w:del w:id="173" w:author="David S richardson" w:date="2017-02-01T13:55:00Z">
        <w:r w:rsidR="0062030B" w:rsidDel="00EE0741">
          <w:delText xml:space="preserve"> </w:delText>
        </w:r>
      </w:del>
      <w:commentRangeStart w:id="174"/>
      <w:r w:rsidR="0062030B">
        <w:t xml:space="preserve">temporal variation </w:t>
      </w:r>
      <w:commentRangeEnd w:id="174"/>
      <w:r w:rsidR="00EE0741">
        <w:rPr>
          <w:rStyle w:val="CommentReference"/>
        </w:rPr>
        <w:commentReference w:id="174"/>
      </w:r>
      <w:r w:rsidR="0062030B">
        <w:t>in telomere dynamics occurs in natural populations,</w:t>
      </w:r>
      <w:del w:id="175" w:author="David S richardson" w:date="2017-02-01T14:04:00Z">
        <w:r w:rsidR="0062030B" w:rsidDel="0096618F">
          <w:delText xml:space="preserve"> although</w:delText>
        </w:r>
      </w:del>
      <w:r w:rsidR="0062030B">
        <w:t xml:space="preserve"> these have been limited in the number of seasons</w:t>
      </w:r>
      <w:ins w:id="176" w:author="David S richardson" w:date="2017-02-01T14:05:00Z">
        <w:r>
          <w:t xml:space="preserve"> they cover</w:t>
        </w:r>
      </w:ins>
      <w:r w:rsidR="0062030B">
        <w:t xml:space="preserve"> (</w:t>
      </w:r>
      <w:proofErr w:type="spellStart"/>
      <w:r w:rsidR="0062030B">
        <w:t>Mizutani</w:t>
      </w:r>
      <w:proofErr w:type="spellEnd"/>
      <w:r w:rsidR="0062030B">
        <w:t xml:space="preserve"> et al. 2013; Watson et al. 2015; </w:t>
      </w:r>
      <w:proofErr w:type="spellStart"/>
      <w:r w:rsidR="0062030B">
        <w:t>Fairlie</w:t>
      </w:r>
      <w:proofErr w:type="spellEnd"/>
      <w:r w:rsidR="0062030B">
        <w:t xml:space="preserve"> et al. 2016). The long-term Seychelles warbler dataset has allowed us to show that temporal variation in telomere dynamics can occur over substantial time periods. Our data suggest that</w:t>
      </w:r>
      <w:ins w:id="177" w:author="David S richardson" w:date="2017-02-01T15:29:00Z">
        <w:r w:rsidR="003C5F61">
          <w:t xml:space="preserve"> conditions during the hatch</w:t>
        </w:r>
      </w:ins>
      <w:del w:id="178" w:author="David S richardson" w:date="2017-02-01T15:29:00Z">
        <w:r w:rsidR="0062030B" w:rsidDel="003C5F61">
          <w:delText xml:space="preserve"> birth</w:delText>
        </w:r>
      </w:del>
      <w:r w:rsidR="0062030B">
        <w:t xml:space="preserve"> year </w:t>
      </w:r>
      <w:ins w:id="179" w:author="David S richardson" w:date="2017-02-01T15:29:00Z">
        <w:r w:rsidR="003C5F61">
          <w:t>are</w:t>
        </w:r>
      </w:ins>
      <w:del w:id="180" w:author="David S richardson" w:date="2017-02-01T15:29:00Z">
        <w:r w:rsidR="0062030B" w:rsidDel="003C5F61">
          <w:delText>is</w:delText>
        </w:r>
      </w:del>
      <w:r w:rsidR="0062030B">
        <w:t xml:space="preserve"> a </w:t>
      </w:r>
      <w:ins w:id="181" w:author="David S richardson" w:date="2017-02-01T15:30:00Z">
        <w:r w:rsidR="003C5F61">
          <w:t>very</w:t>
        </w:r>
      </w:ins>
      <w:del w:id="182" w:author="David S richardson" w:date="2017-02-01T15:30:00Z">
        <w:r w:rsidR="0062030B" w:rsidDel="003C5F61">
          <w:delText>highly</w:delText>
        </w:r>
      </w:del>
      <w:r w:rsidR="0062030B">
        <w:t xml:space="preserve"> important factor in shaping telomere dynamics</w:t>
      </w:r>
      <w:ins w:id="183" w:author="David S richardson" w:date="2017-02-01T15:34:00Z">
        <w:r w:rsidR="003C5F61">
          <w:t>,</w:t>
        </w:r>
      </w:ins>
      <w:ins w:id="184" w:author="David S richardson" w:date="2017-02-01T15:30:00Z">
        <w:r w:rsidR="003C5F61">
          <w:t xml:space="preserve"> and that a</w:t>
        </w:r>
      </w:ins>
      <w:del w:id="185" w:author="David S richardson" w:date="2017-02-01T15:30:00Z">
        <w:r w:rsidR="0062030B" w:rsidDel="003C5F61">
          <w:delText xml:space="preserve">, </w:delText>
        </w:r>
      </w:del>
      <w:del w:id="186" w:author="David S richardson" w:date="2017-02-01T14:17:00Z">
        <w:r w:rsidR="0062030B" w:rsidDel="00901683">
          <w:delText>but also</w:delText>
        </w:r>
      </w:del>
      <w:del w:id="187" w:author="David S richardson" w:date="2017-02-01T15:30:00Z">
        <w:r w:rsidR="0062030B" w:rsidDel="003C5F61">
          <w:delText xml:space="preserve"> that </w:delText>
        </w:r>
      </w:del>
      <w:del w:id="188" w:author="David S richardson" w:date="2017-02-01T15:31:00Z">
        <w:r w:rsidR="0062030B" w:rsidDel="003C5F61">
          <w:delText>a</w:delText>
        </w:r>
      </w:del>
      <w:r w:rsidR="0062030B">
        <w:t>ge-related declines in telomere length vary among cohorts</w:t>
      </w:r>
      <w:ins w:id="189" w:author="David S richardson" w:date="2017-02-01T15:31:00Z">
        <w:r w:rsidR="003C5F61">
          <w:t xml:space="preserve">. </w:t>
        </w:r>
        <w:commentRangeStart w:id="190"/>
        <w:r w:rsidR="003C5F61">
          <w:t xml:space="preserve">The rate of </w:t>
        </w:r>
      </w:ins>
      <w:ins w:id="191" w:author="David S richardson" w:date="2017-02-01T15:35:00Z">
        <w:r w:rsidR="00685C3A">
          <w:t xml:space="preserve">early-life </w:t>
        </w:r>
      </w:ins>
      <w:ins w:id="192" w:author="David S richardson" w:date="2017-02-01T15:31:00Z">
        <w:r w:rsidR="003C5F61">
          <w:t>telomere loss</w:t>
        </w:r>
      </w:ins>
      <w:ins w:id="193" w:author="David S richardson" w:date="2017-02-01T15:33:00Z">
        <w:r w:rsidR="003C5F61">
          <w:t xml:space="preserve"> for a cohort was</w:t>
        </w:r>
      </w:ins>
      <w:ins w:id="194" w:author="David S richardson" w:date="2017-02-01T15:31:00Z">
        <w:r w:rsidR="00685C3A">
          <w:t xml:space="preserve"> </w:t>
        </w:r>
        <w:r w:rsidR="003C5F61">
          <w:t>highly variable and</w:t>
        </w:r>
      </w:ins>
      <w:ins w:id="195" w:author="David S richardson" w:date="2017-02-01T15:35:00Z">
        <w:r w:rsidR="00685C3A">
          <w:t xml:space="preserve"> had a persistent effect of the mean adult telomere length of the cohort</w:t>
        </w:r>
      </w:ins>
      <w:commentRangeEnd w:id="190"/>
      <w:ins w:id="196" w:author="David S richardson" w:date="2017-02-01T15:36:00Z">
        <w:r w:rsidR="00685C3A">
          <w:rPr>
            <w:rStyle w:val="CommentReference"/>
          </w:rPr>
          <w:commentReference w:id="190"/>
        </w:r>
      </w:ins>
      <w:r w:rsidR="0062030B">
        <w:t>. Th</w:t>
      </w:r>
      <w:ins w:id="197" w:author="David S richardson" w:date="2017-02-01T15:36:00Z">
        <w:r w:rsidR="00685C3A">
          <w:t xml:space="preserve">is effect </w:t>
        </w:r>
      </w:ins>
      <w:del w:id="198" w:author="David S richardson" w:date="2017-02-01T15:36:00Z">
        <w:r w:rsidR="0062030B" w:rsidDel="00685C3A">
          <w:delText xml:space="preserve">is </w:delText>
        </w:r>
      </w:del>
      <w:r w:rsidR="0062030B">
        <w:t xml:space="preserve">is consistent with telomere length being </w:t>
      </w:r>
      <w:del w:id="199" w:author="David S richardson" w:date="2017-02-01T14:18:00Z">
        <w:r w:rsidR="0062030B" w:rsidDel="00901683">
          <w:delText>controlled by</w:delText>
        </w:r>
      </w:del>
      <w:ins w:id="200" w:author="David S richardson" w:date="2017-02-01T14:18:00Z">
        <w:r w:rsidR="00901683">
          <w:t>strongly influenced by environmental, as well as genetic</w:t>
        </w:r>
      </w:ins>
      <w:ins w:id="201" w:author="David S richardson" w:date="2017-02-01T14:19:00Z">
        <w:r w:rsidR="00901683">
          <w:t xml:space="preserve">, </w:t>
        </w:r>
      </w:ins>
      <w:del w:id="202" w:author="David S richardson" w:date="2017-02-01T14:19:00Z">
        <w:r w:rsidR="0062030B" w:rsidDel="00901683">
          <w:delText xml:space="preserve"> </w:delText>
        </w:r>
        <w:commentRangeStart w:id="203"/>
        <w:r w:rsidR="0062030B" w:rsidDel="00901683">
          <w:delText xml:space="preserve">both genetic </w:delText>
        </w:r>
        <w:commentRangeEnd w:id="203"/>
        <w:r w:rsidR="00901683" w:rsidDel="00901683">
          <w:rPr>
            <w:rStyle w:val="CommentReference"/>
          </w:rPr>
          <w:commentReference w:id="203"/>
        </w:r>
        <w:r w:rsidR="0062030B" w:rsidDel="00901683">
          <w:delText xml:space="preserve">and environmental </w:delText>
        </w:r>
      </w:del>
      <w:r w:rsidR="0062030B">
        <w:t xml:space="preserve">factors - something that is becoming apparent from </w:t>
      </w:r>
      <w:ins w:id="204" w:author="David S richardson" w:date="2017-02-01T14:20:00Z">
        <w:r w:rsidR="00901683">
          <w:t>the, as yet</w:t>
        </w:r>
      </w:ins>
      <w:ins w:id="205" w:author="David S richardson" w:date="2017-02-01T14:21:00Z">
        <w:r w:rsidR="00901683">
          <w:t>,</w:t>
        </w:r>
      </w:ins>
      <w:ins w:id="206" w:author="David S richardson" w:date="2017-02-01T14:20:00Z">
        <w:r w:rsidR="00901683">
          <w:t xml:space="preserve"> limited number of </w:t>
        </w:r>
      </w:ins>
      <w:r w:rsidR="0062030B">
        <w:t xml:space="preserve">quantitative genetic studies of telomere </w:t>
      </w:r>
      <w:r w:rsidR="0062030B" w:rsidRPr="00901683">
        <w:rPr>
          <w:highlight w:val="yellow"/>
          <w:rPrChange w:id="207" w:author="David S richardson" w:date="2017-02-01T14:19:00Z">
            <w:rPr/>
          </w:rPrChange>
        </w:rPr>
        <w:t>dynamics</w:t>
      </w:r>
      <w:ins w:id="208" w:author="David S richardson" w:date="2017-02-01T14:29:00Z">
        <w:r w:rsidR="00E63236">
          <w:rPr>
            <w:highlight w:val="yellow"/>
          </w:rPr>
          <w:t xml:space="preserve"> in wild popul</w:t>
        </w:r>
      </w:ins>
      <w:ins w:id="209" w:author="David S richardson" w:date="2017-02-01T14:31:00Z">
        <w:r w:rsidR="00E63236">
          <w:rPr>
            <w:highlight w:val="yellow"/>
          </w:rPr>
          <w:t>a</w:t>
        </w:r>
      </w:ins>
      <w:ins w:id="210" w:author="David S richardson" w:date="2017-02-01T14:29:00Z">
        <w:r w:rsidR="00E63236">
          <w:rPr>
            <w:highlight w:val="yellow"/>
          </w:rPr>
          <w:t>tions</w:t>
        </w:r>
      </w:ins>
      <w:ins w:id="211" w:author="David S richardson" w:date="2017-02-01T14:19:00Z">
        <w:r w:rsidR="00901683" w:rsidRPr="00901683">
          <w:rPr>
            <w:highlight w:val="yellow"/>
            <w:rPrChange w:id="212" w:author="David S richardson" w:date="2017-02-01T14:19:00Z">
              <w:rPr/>
            </w:rPrChange>
          </w:rPr>
          <w:t xml:space="preserve"> </w:t>
        </w:r>
        <w:commentRangeStart w:id="213"/>
        <w:r w:rsidR="00901683" w:rsidRPr="00901683">
          <w:rPr>
            <w:highlight w:val="yellow"/>
            <w:rPrChange w:id="214" w:author="David S richardson" w:date="2017-02-01T14:19:00Z">
              <w:rPr/>
            </w:rPrChange>
          </w:rPr>
          <w:t>(</w:t>
        </w:r>
      </w:ins>
      <w:ins w:id="215" w:author="David S richardson" w:date="2017-02-01T14:35:00Z">
        <w:r w:rsidR="00E63236">
          <w:rPr>
            <w:highlight w:val="yellow"/>
          </w:rPr>
          <w:t xml:space="preserve">e.g. </w:t>
        </w:r>
      </w:ins>
      <w:ins w:id="216" w:author="David S richardson" w:date="2017-02-01T14:29:00Z">
        <w:r w:rsidR="00E63236">
          <w:rPr>
            <w:highlight w:val="yellow"/>
          </w:rPr>
          <w:t>Ols</w:t>
        </w:r>
      </w:ins>
      <w:ins w:id="217" w:author="David S richardson" w:date="2017-02-01T14:37:00Z">
        <w:r w:rsidR="00E63236">
          <w:rPr>
            <w:highlight w:val="yellow"/>
          </w:rPr>
          <w:t>son et al 2011,</w:t>
        </w:r>
      </w:ins>
      <w:ins w:id="218" w:author="David S richardson" w:date="2017-02-01T14:33:00Z">
        <w:r w:rsidR="00E63236">
          <w:rPr>
            <w:highlight w:val="yellow"/>
          </w:rPr>
          <w:t xml:space="preserve"> </w:t>
        </w:r>
        <w:proofErr w:type="spellStart"/>
        <w:r w:rsidR="00E63236">
          <w:rPr>
            <w:highlight w:val="yellow"/>
          </w:rPr>
          <w:t>Atema</w:t>
        </w:r>
        <w:proofErr w:type="spellEnd"/>
        <w:r w:rsidR="00E63236">
          <w:rPr>
            <w:highlight w:val="yellow"/>
          </w:rPr>
          <w:t xml:space="preserve"> et al </w:t>
        </w:r>
        <w:commentRangeStart w:id="219"/>
        <w:r w:rsidR="00E63236">
          <w:rPr>
            <w:highlight w:val="yellow"/>
          </w:rPr>
          <w:t xml:space="preserve">2015, </w:t>
        </w:r>
      </w:ins>
      <w:ins w:id="220" w:author="David S richardson" w:date="2017-02-01T14:34:00Z">
        <w:r w:rsidR="00E63236">
          <w:rPr>
            <w:highlight w:val="yellow"/>
          </w:rPr>
          <w:t>Becker et al 2015</w:t>
        </w:r>
      </w:ins>
      <w:commentRangeEnd w:id="219"/>
      <w:ins w:id="221" w:author="David S richardson" w:date="2017-02-01T14:35:00Z">
        <w:r w:rsidR="00E63236">
          <w:rPr>
            <w:rStyle w:val="CommentReference"/>
          </w:rPr>
          <w:commentReference w:id="219"/>
        </w:r>
      </w:ins>
      <w:ins w:id="222" w:author="David S richardson" w:date="2017-02-01T14:19:00Z">
        <w:r w:rsidR="00901683" w:rsidRPr="00901683">
          <w:rPr>
            <w:highlight w:val="yellow"/>
            <w:rPrChange w:id="223" w:author="David S richardson" w:date="2017-02-01T14:19:00Z">
              <w:rPr/>
            </w:rPrChange>
          </w:rPr>
          <w:t xml:space="preserve">) </w:t>
        </w:r>
        <w:commentRangeEnd w:id="213"/>
        <w:r w:rsidR="00901683" w:rsidRPr="00901683">
          <w:rPr>
            <w:rStyle w:val="CommentReference"/>
            <w:highlight w:val="yellow"/>
            <w:rPrChange w:id="224" w:author="David S richardson" w:date="2017-02-01T14:19:00Z">
              <w:rPr>
                <w:rStyle w:val="CommentReference"/>
              </w:rPr>
            </w:rPrChange>
          </w:rPr>
          <w:commentReference w:id="213"/>
        </w:r>
      </w:ins>
      <w:r w:rsidR="0062030B" w:rsidRPr="00901683">
        <w:rPr>
          <w:highlight w:val="yellow"/>
          <w:rPrChange w:id="225" w:author="David S richardson" w:date="2017-02-01T14:19:00Z">
            <w:rPr/>
          </w:rPrChange>
        </w:rPr>
        <w:t>.</w:t>
      </w:r>
      <w:r w:rsidR="0062030B">
        <w:t xml:space="preserve"> Moreover, our findings suggest that the telomere dynamics of a population at a given point in time represent a snapshot of a temporally varying process. Research of telomere dynamics within and across multiple cohorts and populations will enable us to </w:t>
      </w:r>
      <w:r w:rsidR="0062030B">
        <w:lastRenderedPageBreak/>
        <w:t>better understand how</w:t>
      </w:r>
      <w:del w:id="226" w:author="David S richardson" w:date="2017-02-01T14:52:00Z">
        <w:r w:rsidR="0062030B" w:rsidDel="00452EAB">
          <w:delText xml:space="preserve"> how</w:delText>
        </w:r>
      </w:del>
      <w:r w:rsidR="0062030B">
        <w:t xml:space="preserve"> and why population-level telomere dynamics vary over space and time.</w:t>
      </w:r>
    </w:p>
    <w:p w14:paraId="2E0D04E2" w14:textId="48E1E1E7" w:rsidR="00966E68" w:rsidRDefault="0062030B" w:rsidP="0062030B">
      <w:pPr>
        <w:rPr>
          <w:ins w:id="227" w:author="David S richardson" w:date="2017-02-01T15:05:00Z"/>
        </w:rPr>
      </w:pPr>
      <w:r>
        <w:t xml:space="preserve">We found that temporal variation in </w:t>
      </w:r>
      <w:del w:id="228" w:author="David S richardson" w:date="2017-02-01T14:53:00Z">
        <w:r w:rsidDel="00452EAB">
          <w:delText xml:space="preserve">population-level </w:delText>
        </w:r>
      </w:del>
      <w:ins w:id="229" w:author="David S richardson" w:date="2017-02-01T14:55:00Z">
        <w:r w:rsidR="00270127">
          <w:t xml:space="preserve">insect prey </w:t>
        </w:r>
      </w:ins>
      <w:del w:id="230" w:author="David S richardson" w:date="2017-02-01T14:55:00Z">
        <w:r w:rsidDel="00270127">
          <w:delText xml:space="preserve">food </w:delText>
        </w:r>
      </w:del>
      <w:r>
        <w:t xml:space="preserve">availability </w:t>
      </w:r>
      <w:commentRangeStart w:id="231"/>
      <w:ins w:id="232" w:author="David S richardson" w:date="2017-02-01T15:25:00Z">
        <w:r w:rsidR="003C5F61">
          <w:t xml:space="preserve">during the hatch year </w:t>
        </w:r>
      </w:ins>
      <w:commentRangeEnd w:id="231"/>
      <w:ins w:id="233" w:author="David S richardson" w:date="2017-02-01T15:26:00Z">
        <w:r w:rsidR="003C5F61">
          <w:rPr>
            <w:rStyle w:val="CommentReference"/>
          </w:rPr>
          <w:commentReference w:id="231"/>
        </w:r>
      </w:ins>
      <w:r>
        <w:t xml:space="preserve">was positively related to telomere length. This is consistent with the strong cohort effects we found, and suggests that temporal variation in </w:t>
      </w:r>
      <w:ins w:id="234" w:author="David S richardson" w:date="2017-02-01T14:54:00Z">
        <w:r w:rsidR="00270127">
          <w:t xml:space="preserve">environmental </w:t>
        </w:r>
      </w:ins>
      <w:r>
        <w:t>conditions</w:t>
      </w:r>
      <w:ins w:id="235" w:author="David S richardson" w:date="2017-02-01T14:55:00Z">
        <w:r w:rsidR="00270127">
          <w:t xml:space="preserve"> </w:t>
        </w:r>
      </w:ins>
      <w:del w:id="236" w:author="David S richardson" w:date="2017-02-01T14:55:00Z">
        <w:r w:rsidDel="00270127">
          <w:delText xml:space="preserve"> </w:delText>
        </w:r>
      </w:del>
      <w:r>
        <w:t>may be a key driver of costs in the Seychelles warbler. Although the environmental conditions on Cousin Island are relatively benign in comparison to other island systems (e.g. Coulson et al. 2001), substantial annual variation in rainfall does occur, with a</w:t>
      </w:r>
      <w:commentRangeStart w:id="237"/>
      <w:r>
        <w:t>ssociated changes in insect abundance</w:t>
      </w:r>
      <w:ins w:id="238" w:author="David S richardson" w:date="2017-02-01T14:56:00Z">
        <w:r w:rsidR="00270127">
          <w:t xml:space="preserve"> (</w:t>
        </w:r>
        <w:proofErr w:type="spellStart"/>
        <w:r w:rsidR="00270127">
          <w:t>Komde</w:t>
        </w:r>
      </w:ins>
      <w:ins w:id="239" w:author="David S richardson" w:date="2017-02-01T15:00:00Z">
        <w:r w:rsidR="00270127">
          <w:t>u</w:t>
        </w:r>
      </w:ins>
      <w:ins w:id="240" w:author="David S richardson" w:date="2017-02-01T14:56:00Z">
        <w:r w:rsidR="00270127">
          <w:t>r</w:t>
        </w:r>
        <w:proofErr w:type="spellEnd"/>
        <w:r w:rsidR="00270127">
          <w:t xml:space="preserve"> 1996) </w:t>
        </w:r>
      </w:ins>
      <w:r>
        <w:t>, and it appears that this confers a cost</w:t>
      </w:r>
      <w:ins w:id="241" w:author="David S richardson" w:date="2017-02-01T15:05:00Z">
        <w:r w:rsidR="00966E68">
          <w:t xml:space="preserve"> </w:t>
        </w:r>
      </w:ins>
      <w:ins w:id="242" w:author="David S richardson" w:date="2017-02-01T15:06:00Z">
        <w:r w:rsidR="00966E68">
          <w:t xml:space="preserve">– in terms of </w:t>
        </w:r>
      </w:ins>
      <w:ins w:id="243" w:author="David S richardson" w:date="2017-02-01T15:07:00Z">
        <w:r w:rsidR="00966E68">
          <w:t>intrinsic</w:t>
        </w:r>
      </w:ins>
      <w:ins w:id="244" w:author="David S richardson" w:date="2017-02-01T15:06:00Z">
        <w:r w:rsidR="00966E68">
          <w:t xml:space="preserve"> </w:t>
        </w:r>
      </w:ins>
      <w:ins w:id="245" w:author="David S richardson" w:date="2017-02-01T15:07:00Z">
        <w:r w:rsidR="00966E68">
          <w:t xml:space="preserve">biological condition - </w:t>
        </w:r>
      </w:ins>
      <w:del w:id="246" w:author="David S richardson" w:date="2017-02-01T15:05:00Z">
        <w:r w:rsidDel="00966E68">
          <w:delText xml:space="preserve"> </w:delText>
        </w:r>
      </w:del>
      <w:r>
        <w:t>to Seychelles warblers</w:t>
      </w:r>
      <w:commentRangeEnd w:id="237"/>
      <w:r w:rsidR="00966E68">
        <w:rPr>
          <w:rStyle w:val="CommentReference"/>
        </w:rPr>
        <w:commentReference w:id="237"/>
      </w:r>
      <w:r>
        <w:t xml:space="preserve">. </w:t>
      </w:r>
      <w:ins w:id="247" w:author="David S richardson" w:date="2017-02-01T15:07:00Z">
        <w:r w:rsidR="00966E68">
          <w:t xml:space="preserve"> </w:t>
        </w:r>
        <w:r w:rsidR="00966E68" w:rsidRPr="00966E68">
          <w:rPr>
            <w:highlight w:val="yellow"/>
            <w:rPrChange w:id="248" w:author="David S richardson" w:date="2017-02-01T15:07:00Z">
              <w:rPr/>
            </w:rPrChange>
          </w:rPr>
          <w:t>Our results</w:t>
        </w:r>
      </w:ins>
      <w:ins w:id="249" w:author="David S richardson" w:date="2017-02-01T15:08:00Z">
        <w:r w:rsidR="002428B9">
          <w:rPr>
            <w:highlight w:val="yellow"/>
          </w:rPr>
          <w:t xml:space="preserve"> concur with other studies</w:t>
        </w:r>
        <w:r w:rsidR="00706560">
          <w:rPr>
            <w:highlight w:val="yellow"/>
          </w:rPr>
          <w:t xml:space="preserve"> which show that </w:t>
        </w:r>
      </w:ins>
      <w:ins w:id="250" w:author="David S richardson" w:date="2017-02-01T17:22:00Z">
        <w:r w:rsidR="00706560">
          <w:t xml:space="preserve">early life </w:t>
        </w:r>
      </w:ins>
      <w:ins w:id="251" w:author="David S richardson" w:date="2017-02-01T17:35:00Z">
        <w:r w:rsidR="002428B9">
          <w:t xml:space="preserve"> conditions / food availability </w:t>
        </w:r>
      </w:ins>
      <w:ins w:id="252" w:author="David S richardson" w:date="2017-02-01T17:22:00Z">
        <w:r w:rsidR="00706560">
          <w:t xml:space="preserve">can have a </w:t>
        </w:r>
        <w:r w:rsidR="002428B9">
          <w:t>very significant and long term i</w:t>
        </w:r>
      </w:ins>
      <w:ins w:id="253" w:author="David S richardson" w:date="2017-02-01T17:23:00Z">
        <w:r w:rsidR="002428B9">
          <w:t>m</w:t>
        </w:r>
      </w:ins>
      <w:ins w:id="254" w:author="David S richardson" w:date="2017-02-01T17:22:00Z">
        <w:r w:rsidR="002428B9">
          <w:t xml:space="preserve">pacts on </w:t>
        </w:r>
      </w:ins>
      <w:ins w:id="255" w:author="David S richardson" w:date="2017-02-01T17:23:00Z">
        <w:r w:rsidR="002428B9">
          <w:t xml:space="preserve">telomere length (and intrinsic biological </w:t>
        </w:r>
        <w:commentRangeStart w:id="256"/>
        <w:r w:rsidR="002428B9">
          <w:t>condition) in</w:t>
        </w:r>
      </w:ins>
      <w:ins w:id="257" w:author="David S richardson" w:date="2017-02-01T17:24:00Z">
        <w:r w:rsidR="002428B9">
          <w:rPr>
            <w:highlight w:val="yellow"/>
          </w:rPr>
          <w:t xml:space="preserve"> captive and wild animals</w:t>
        </w:r>
        <w:r w:rsidR="002428B9">
          <w:t xml:space="preserve"> </w:t>
        </w:r>
      </w:ins>
      <w:ins w:id="258" w:author="David S richardson" w:date="2017-02-01T17:38:00Z">
        <w:r w:rsidR="00325A61">
          <w:t xml:space="preserve">e.g. </w:t>
        </w:r>
      </w:ins>
      <w:ins w:id="259" w:author="David S richardson" w:date="2017-02-01T17:24:00Z">
        <w:r w:rsidR="002428B9">
          <w:t>(</w:t>
        </w:r>
      </w:ins>
      <w:r w:rsidR="00325A61">
        <w:t>{Nettle, 2015 #2308}{</w:t>
      </w:r>
      <w:proofErr w:type="spellStart"/>
      <w:r w:rsidR="00325A61">
        <w:t>Heidinger</w:t>
      </w:r>
      <w:proofErr w:type="spellEnd"/>
      <w:r w:rsidR="00325A61">
        <w:t>, 2012 #2403}{Watson, 2015 #2398}</w:t>
      </w:r>
      <w:commentRangeEnd w:id="256"/>
      <w:r w:rsidR="00325A61">
        <w:rPr>
          <w:rStyle w:val="CommentReference"/>
        </w:rPr>
        <w:commentReference w:id="256"/>
      </w:r>
      <w:del w:id="260" w:author="David S richardson" w:date="2017-02-01T17:38:00Z">
        <w:r w:rsidR="00325A61" w:rsidDel="00325A61">
          <w:delText>{Fairlie, 2016 #2323}</w:delText>
        </w:r>
      </w:del>
    </w:p>
    <w:p w14:paraId="1CE378AA" w14:textId="0081BA7A" w:rsidR="0062030B" w:rsidRDefault="0062030B" w:rsidP="00966E68">
      <w:r>
        <w:t>We also found evidence for sex-specific telomere dynamics</w:t>
      </w:r>
      <w:ins w:id="261" w:author="David S richardson" w:date="2017-02-01T15:38:00Z">
        <w:r w:rsidR="00685C3A">
          <w:t>:</w:t>
        </w:r>
      </w:ins>
      <w:del w:id="262" w:author="David S richardson" w:date="2017-02-01T15:38:00Z">
        <w:r w:rsidDel="00685C3A">
          <w:delText>,</w:delText>
        </w:r>
      </w:del>
      <w:r>
        <w:t xml:space="preserve"> </w:t>
      </w:r>
      <w:ins w:id="263" w:author="David S richardson" w:date="2017-02-01T15:39:00Z">
        <w:r w:rsidR="00685C3A">
          <w:t>m</w:t>
        </w:r>
      </w:ins>
      <w:del w:id="264" w:author="David S richardson" w:date="2017-02-01T15:39:00Z">
        <w:r w:rsidDel="00685C3A">
          <w:delText>with m</w:delText>
        </w:r>
      </w:del>
      <w:r>
        <w:t xml:space="preserve">ales </w:t>
      </w:r>
      <w:ins w:id="265" w:author="David S richardson" w:date="2017-02-01T15:39:00Z">
        <w:r w:rsidR="00685C3A">
          <w:t>had</w:t>
        </w:r>
      </w:ins>
      <w:del w:id="266" w:author="David S richardson" w:date="2017-02-01T15:39:00Z">
        <w:r w:rsidDel="00685C3A">
          <w:delText>having</w:delText>
        </w:r>
      </w:del>
      <w:r>
        <w:t xml:space="preserve"> longer-telomeres than females</w:t>
      </w:r>
      <w:ins w:id="267" w:author="David S richardson" w:date="2017-02-01T15:40:00Z">
        <w:r w:rsidR="00685C3A">
          <w:t xml:space="preserve"> </w:t>
        </w:r>
        <w:commentRangeStart w:id="268"/>
        <w:r w:rsidR="00685C3A">
          <w:t xml:space="preserve">apparently due to greater very early life </w:t>
        </w:r>
      </w:ins>
      <w:ins w:id="269" w:author="David S richardson" w:date="2017-02-01T15:42:00Z">
        <w:r w:rsidR="00685C3A">
          <w:t xml:space="preserve">telomere </w:t>
        </w:r>
      </w:ins>
      <w:ins w:id="270" w:author="David S richardson" w:date="2017-02-01T15:40:00Z">
        <w:r w:rsidR="00685C3A">
          <w:t>attrition in females than males</w:t>
        </w:r>
      </w:ins>
      <w:commentRangeEnd w:id="268"/>
      <w:ins w:id="271" w:author="David S richardson" w:date="2017-02-01T15:42:00Z">
        <w:r w:rsidR="00685C3A">
          <w:rPr>
            <w:rStyle w:val="CommentReference"/>
          </w:rPr>
          <w:commentReference w:id="268"/>
        </w:r>
      </w:ins>
      <w:ins w:id="272" w:author="David S richardson" w:date="2017-02-01T15:40:00Z">
        <w:r w:rsidR="00685C3A">
          <w:t xml:space="preserve">. </w:t>
        </w:r>
      </w:ins>
      <w:ins w:id="273" w:author="David S richardson" w:date="2017-02-01T15:41:00Z">
        <w:r w:rsidR="00685C3A">
          <w:t>Interestingly</w:t>
        </w:r>
      </w:ins>
      <w:del w:id="274" w:author="David S richardson" w:date="2017-02-01T15:40:00Z">
        <w:r w:rsidDel="00685C3A">
          <w:delText>,</w:delText>
        </w:r>
      </w:del>
      <w:del w:id="275" w:author="David S richardson" w:date="2017-02-01T15:41:00Z">
        <w:r w:rsidDel="00685C3A">
          <w:delText xml:space="preserve"> and that</w:delText>
        </w:r>
      </w:del>
      <w:r>
        <w:t xml:space="preserve"> this sex-difference interacts with tarsus length</w:t>
      </w:r>
      <w:ins w:id="276" w:author="David S richardson" w:date="2017-02-01T15:45:00Z">
        <w:r w:rsidR="00A4563C">
          <w:t xml:space="preserve">: telomere length </w:t>
        </w:r>
      </w:ins>
      <w:ins w:id="277" w:author="David S richardson" w:date="2017-02-01T15:46:00Z">
        <w:r w:rsidR="00A4563C">
          <w:t>was negatively correlated with</w:t>
        </w:r>
      </w:ins>
      <w:ins w:id="278" w:author="David S richardson" w:date="2017-02-01T15:45:00Z">
        <w:r w:rsidR="00A4563C">
          <w:t xml:space="preserve"> tarsus length in both sexes, but this effect was stronger in females</w:t>
        </w:r>
      </w:ins>
      <w:ins w:id="279" w:author="David S richardson" w:date="2017-02-01T15:46:00Z">
        <w:r w:rsidR="00A4563C">
          <w:t xml:space="preserve"> than males.</w:t>
        </w:r>
      </w:ins>
      <w:del w:id="280" w:author="David S richardson" w:date="2017-02-01T15:45:00Z">
        <w:r w:rsidDel="00A4563C">
          <w:delText>.</w:delText>
        </w:r>
      </w:del>
      <w:r>
        <w:t xml:space="preserve"> If the sex-dependent relationship between telomere and tarsus length</w:t>
      </w:r>
      <w:del w:id="281" w:author="David S richardson" w:date="2017-02-01T15:47:00Z">
        <w:r w:rsidDel="00A4563C">
          <w:delText>s</w:delText>
        </w:r>
      </w:del>
      <w:r>
        <w:t xml:space="preserve"> was due to differential growth alone we would expect the opposite pattern to that observed, as male Seychelles warblers are larger than females (Fig. 3B). One possibility is that the environment imposes differential costs on males and </w:t>
      </w:r>
      <w:r>
        <w:lastRenderedPageBreak/>
        <w:t>females: a recent study in captive zebra finches found that manipulation of dietary nutrients had sex-dependent effects on telomere dynamics (</w:t>
      </w:r>
      <w:proofErr w:type="spellStart"/>
      <w:r>
        <w:t>Noguera</w:t>
      </w:r>
      <w:proofErr w:type="spellEnd"/>
      <w:r>
        <w:t xml:space="preserve"> et al. 2015). Also worth noting is that the effect of telomere length on survival in strongest in male Seychelles warblers (Barrett et al. 2013), although the nature of the relationship between sex, telomeres and survival is not yet clear (Barrett and Richardson 2011)</w:t>
      </w:r>
    </w:p>
    <w:p w14:paraId="5D98C7C8" w14:textId="5154E649" w:rsidR="0062030B" w:rsidRDefault="0062030B" w:rsidP="0062030B">
      <w:pPr>
        <w:rPr>
          <w:ins w:id="282" w:author="David S richardson" w:date="2017-02-01T16:10:00Z"/>
        </w:rPr>
      </w:pPr>
      <w:r>
        <w:t>Although we found clear associations between the environment and telomere dynamics, we should be</w:t>
      </w:r>
      <w:commentRangeStart w:id="283"/>
      <w:r>
        <w:t xml:space="preserve">ar in mind that </w:t>
      </w:r>
      <w:ins w:id="284" w:author="David S richardson" w:date="2017-02-01T16:10:00Z">
        <w:r w:rsidR="00934E9A">
          <w:t>the</w:t>
        </w:r>
      </w:ins>
      <w:del w:id="285" w:author="David S richardson" w:date="2017-02-01T16:09:00Z">
        <w:r w:rsidDel="00934E9A">
          <w:delText>our</w:delText>
        </w:r>
      </w:del>
      <w:r>
        <w:t xml:space="preserve"> social and ecological </w:t>
      </w:r>
      <w:commentRangeEnd w:id="283"/>
      <w:r w:rsidR="00A4563C">
        <w:rPr>
          <w:rStyle w:val="CommentReference"/>
        </w:rPr>
        <w:commentReference w:id="283"/>
      </w:r>
      <w:r>
        <w:t xml:space="preserve">variables </w:t>
      </w:r>
      <w:ins w:id="286" w:author="David S richardson" w:date="2017-02-01T16:10:00Z">
        <w:r w:rsidR="00934E9A">
          <w:t xml:space="preserve">we tested here </w:t>
        </w:r>
      </w:ins>
      <w:r>
        <w:t>explained</w:t>
      </w:r>
      <w:del w:id="287" w:author="David S richardson" w:date="2017-02-01T15:52:00Z">
        <w:r w:rsidDel="00A4563C">
          <w:delText xml:space="preserve"> a</w:delText>
        </w:r>
      </w:del>
      <w:r>
        <w:t xml:space="preserve"> only a small proportion of the variance in RTL. A poor social and ecological environment is known to be detrimental to Seychelles warblers, both in terms of oxidative stress and survival (Van de </w:t>
      </w:r>
      <w:proofErr w:type="spellStart"/>
      <w:r>
        <w:t>Crommenacker</w:t>
      </w:r>
      <w:proofErr w:type="spellEnd"/>
      <w:r>
        <w:t xml:space="preserve"> et al. 2011; </w:t>
      </w:r>
      <w:proofErr w:type="spellStart"/>
      <w:r>
        <w:t>Brouwer</w:t>
      </w:r>
      <w:proofErr w:type="spellEnd"/>
      <w:r>
        <w:t xml:space="preserve"> et al. 2012), and it is therefore perhaps surprising that these variables do not explain more variance in RTL. While</w:t>
      </w:r>
      <w:ins w:id="288" w:author="David S richardson" w:date="2017-02-01T15:54:00Z">
        <w:r w:rsidR="00A4563C">
          <w:t xml:space="preserve"> telomere</w:t>
        </w:r>
      </w:ins>
      <w:r>
        <w:t xml:space="preserve"> measurement error </w:t>
      </w:r>
      <w:del w:id="289" w:author="David S richardson" w:date="2017-02-01T15:53:00Z">
        <w:r w:rsidDel="00A4563C">
          <w:delText xml:space="preserve">clearly </w:delText>
        </w:r>
      </w:del>
      <w:ins w:id="290" w:author="David S richardson" w:date="2017-02-01T15:54:00Z">
        <w:r w:rsidR="00A4563C">
          <w:t>will</w:t>
        </w:r>
      </w:ins>
      <w:ins w:id="291" w:author="David S richardson" w:date="2017-02-01T15:53:00Z">
        <w:r w:rsidR="00A4563C">
          <w:t xml:space="preserve"> </w:t>
        </w:r>
      </w:ins>
      <w:r>
        <w:t>account</w:t>
      </w:r>
      <w:del w:id="292" w:author="David S richardson" w:date="2017-02-01T15:53:00Z">
        <w:r w:rsidDel="00A4563C">
          <w:delText>s</w:delText>
        </w:r>
      </w:del>
      <w:r>
        <w:t xml:space="preserve"> for some of this lack of explanatory power, it is also likely that early-life RTL in the Seychelles warbler is explained by a set of environmental and genetic variables not considered here (e.g. </w:t>
      </w:r>
      <w:proofErr w:type="spellStart"/>
      <w:r>
        <w:t>Bebbington</w:t>
      </w:r>
      <w:proofErr w:type="spellEnd"/>
      <w:r>
        <w:t xml:space="preserve"> et al. 2016). A key question to be addressed is the extent to which RTL, especially in early life, reflects inheritance and parental effects (</w:t>
      </w:r>
      <w:proofErr w:type="spellStart"/>
      <w:r>
        <w:t>Asghar</w:t>
      </w:r>
      <w:proofErr w:type="spellEnd"/>
      <w:r>
        <w:t xml:space="preserve"> et al. 2014; e.g. Becker et al. 2015; </w:t>
      </w:r>
      <w:proofErr w:type="spellStart"/>
      <w:r>
        <w:t>Heidinger</w:t>
      </w:r>
      <w:proofErr w:type="spellEnd"/>
      <w:r>
        <w:t xml:space="preserve"> et al. </w:t>
      </w:r>
      <w:commentRangeStart w:id="293"/>
      <w:r>
        <w:t>2016).</w:t>
      </w:r>
      <w:ins w:id="294" w:author="David S richardson" w:date="2017-02-01T16:10:00Z">
        <w:r w:rsidR="00934E9A">
          <w:t xml:space="preserve"> For example, parental age and quality may key</w:t>
        </w:r>
      </w:ins>
      <w:ins w:id="295" w:author="David S richardson" w:date="2017-02-01T16:11:00Z">
        <w:r w:rsidR="00934E9A">
          <w:t xml:space="preserve"> variables</w:t>
        </w:r>
      </w:ins>
      <w:ins w:id="296" w:author="David S richardson" w:date="2017-02-01T16:10:00Z">
        <w:r w:rsidR="00934E9A">
          <w:t xml:space="preserve"> that impact</w:t>
        </w:r>
      </w:ins>
      <w:ins w:id="297" w:author="David S richardson" w:date="2017-02-01T16:12:00Z">
        <w:r w:rsidR="00934E9A">
          <w:t xml:space="preserve"> the telomere dynamics of offspring in the Seychelles warbler, and will be addressed in</w:t>
        </w:r>
      </w:ins>
      <w:ins w:id="298" w:author="David S richardson" w:date="2017-02-01T16:13:00Z">
        <w:r w:rsidR="00934E9A">
          <w:t xml:space="preserve"> </w:t>
        </w:r>
      </w:ins>
      <w:ins w:id="299" w:author="David S richardson" w:date="2017-02-01T16:12:00Z">
        <w:r w:rsidR="00934E9A">
          <w:t>future studies</w:t>
        </w:r>
      </w:ins>
      <w:ins w:id="300" w:author="David S richardson" w:date="2017-02-01T16:10:00Z">
        <w:r w:rsidR="00934E9A">
          <w:t>.</w:t>
        </w:r>
      </w:ins>
      <w:r>
        <w:t xml:space="preserve"> </w:t>
      </w:r>
      <w:ins w:id="301" w:author="David S richardson" w:date="2017-02-01T16:10:00Z">
        <w:r w:rsidR="00934E9A">
          <w:t xml:space="preserve"> </w:t>
        </w:r>
      </w:ins>
      <w:commentRangeEnd w:id="293"/>
      <w:ins w:id="302" w:author="David S richardson" w:date="2017-02-01T16:15:00Z">
        <w:r w:rsidR="00934E9A">
          <w:rPr>
            <w:rStyle w:val="CommentReference"/>
          </w:rPr>
          <w:commentReference w:id="293"/>
        </w:r>
      </w:ins>
      <w:r>
        <w:t>Long-term ecological study systems are uniquely suited to addressing such questions in natural systems (</w:t>
      </w:r>
      <w:proofErr w:type="spellStart"/>
      <w:r>
        <w:t>Clutton</w:t>
      </w:r>
      <w:proofErr w:type="spellEnd"/>
      <w:r>
        <w:t>-Brock and Sheldon 2010). To gain a full understanding of telomere dynamics in natural systems, long-term studies combining ecological and genetic data will be required from a range of species.</w:t>
      </w:r>
    </w:p>
    <w:p w14:paraId="7FFFCABB" w14:textId="77777777" w:rsidR="00934E9A" w:rsidRDefault="00934E9A" w:rsidP="0062030B"/>
    <w:p w14:paraId="49351C12" w14:textId="77777777" w:rsidR="0062030B" w:rsidRDefault="0062030B" w:rsidP="0062030B">
      <w:pPr>
        <w:pStyle w:val="Heading3"/>
      </w:pPr>
      <w:bookmarkStart w:id="303" w:name="acknowledgements"/>
      <w:bookmarkEnd w:id="303"/>
      <w:r>
        <w:t>Acknowledgements</w:t>
      </w:r>
    </w:p>
    <w:p w14:paraId="1582C545" w14:textId="77777777" w:rsidR="0062030B" w:rsidRDefault="0062030B" w:rsidP="0062030B">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with lab work and with database management, and the Seychelles warbler research group for discussions. This work was funded by two Natural Environment Research Council (NERC) grants to DSR (NE/F02083X/1 and NE/K005502/1). LGS was also funded by a fellowship from the BBSRC, and HLD by a NERC fellowship (NE/I021748/1). MH was funded by a VENI fellowship from the Netherlands </w:t>
      </w:r>
      <w:proofErr w:type="spellStart"/>
      <w:r>
        <w:t>Organisation</w:t>
      </w:r>
      <w:proofErr w:type="spellEnd"/>
      <w:r>
        <w:t xml:space="preserve"> for Scientific Research (863.15.020).</w:t>
      </w:r>
    </w:p>
    <w:p w14:paraId="54D69CAA" w14:textId="77777777" w:rsidR="0062030B" w:rsidRDefault="0062030B" w:rsidP="0062030B">
      <w:pPr>
        <w:pStyle w:val="Heading3"/>
      </w:pPr>
      <w:bookmarkStart w:id="304" w:name="references"/>
      <w:bookmarkEnd w:id="304"/>
      <w:r>
        <w:t>References</w:t>
      </w:r>
    </w:p>
    <w:p w14:paraId="4845133A" w14:textId="77777777" w:rsidR="0062030B" w:rsidRDefault="0062030B" w:rsidP="0062030B">
      <w:pPr>
        <w:pStyle w:val="Bibliography"/>
      </w:pPr>
      <w:proofErr w:type="spellStart"/>
      <w:r>
        <w:t>Asghar</w:t>
      </w:r>
      <w:proofErr w:type="spellEnd"/>
      <w:r>
        <w:t xml:space="preserve">, M., S. </w:t>
      </w:r>
      <w:proofErr w:type="spellStart"/>
      <w:r>
        <w:t>Bensch</w:t>
      </w:r>
      <w:proofErr w:type="spellEnd"/>
      <w:r>
        <w:t xml:space="preserve">, M. </w:t>
      </w:r>
      <w:proofErr w:type="spellStart"/>
      <w:r>
        <w:t>Tarka</w:t>
      </w:r>
      <w:proofErr w:type="spellEnd"/>
      <w:r>
        <w:t xml:space="preserve">, B. Hansson, and D. </w:t>
      </w:r>
      <w:proofErr w:type="spellStart"/>
      <w:r>
        <w:t>Hasselquist</w:t>
      </w:r>
      <w:proofErr w:type="spellEnd"/>
      <w:r>
        <w:t>. 2014. Maternal and genetic factors determine early life telomere length. Proceedings of the Royal Society B: Biological Sciences 282:20142263–20142263.</w:t>
      </w:r>
    </w:p>
    <w:p w14:paraId="1CFF805F" w14:textId="77777777" w:rsidR="0062030B" w:rsidRDefault="0062030B" w:rsidP="0062030B">
      <w:pPr>
        <w:pStyle w:val="Bibliography"/>
      </w:pPr>
      <w:proofErr w:type="spellStart"/>
      <w:r>
        <w:t>Asghar</w:t>
      </w:r>
      <w:proofErr w:type="spellEnd"/>
      <w:r>
        <w:t xml:space="preserve">, M., D. </w:t>
      </w:r>
      <w:proofErr w:type="spellStart"/>
      <w:r>
        <w:t>Hasselquist</w:t>
      </w:r>
      <w:proofErr w:type="spellEnd"/>
      <w:r>
        <w:t xml:space="preserve">, B. Hansson, P. </w:t>
      </w:r>
      <w:proofErr w:type="spellStart"/>
      <w:r>
        <w:t>Zehtindjiev</w:t>
      </w:r>
      <w:proofErr w:type="spellEnd"/>
      <w:r>
        <w:t xml:space="preserve">, H. </w:t>
      </w:r>
      <w:proofErr w:type="spellStart"/>
      <w:r>
        <w:t>Westerdahl</w:t>
      </w:r>
      <w:proofErr w:type="spellEnd"/>
      <w:r>
        <w:t xml:space="preserve">, and S. </w:t>
      </w:r>
      <w:proofErr w:type="spellStart"/>
      <w:r>
        <w:t>Bensch</w:t>
      </w:r>
      <w:proofErr w:type="spellEnd"/>
      <w:r>
        <w:t>. 2015. Hidden costs of infection: Chronic malaria accelerates telomere degradation and senescence in wild birds. Science 347:436–438.</w:t>
      </w:r>
    </w:p>
    <w:p w14:paraId="10EC905C" w14:textId="77777777" w:rsidR="0062030B" w:rsidRDefault="0062030B" w:rsidP="0062030B">
      <w:pPr>
        <w:pStyle w:val="Bibliography"/>
      </w:pPr>
      <w:r>
        <w:t>Barrett, E. L. B., and D. S. Richardson. 2011. Sex differences in telomeres and lifespan. Aging Cell 10:913–21.</w:t>
      </w:r>
    </w:p>
    <w:p w14:paraId="5E6AD6B6" w14:textId="77777777" w:rsidR="0062030B" w:rsidRDefault="0062030B" w:rsidP="0062030B">
      <w:pPr>
        <w:pStyle w:val="Bibliography"/>
      </w:pPr>
      <w:r>
        <w:lastRenderedPageBreak/>
        <w:t xml:space="preserve">Barrett, E. L. B., W. Boner, E. Mulder, P. Monaghan, S. </w:t>
      </w:r>
      <w:proofErr w:type="spellStart"/>
      <w:r>
        <w:t>Verhulst</w:t>
      </w:r>
      <w:proofErr w:type="spellEnd"/>
      <w:r>
        <w:t>, and D. S. Richardson. 2012. Absolute standards as a useful addition to the avian quantitative PCR telomere assay. Journal of Avian Biology 43:571–576.</w:t>
      </w:r>
    </w:p>
    <w:p w14:paraId="43BBF449" w14:textId="77777777" w:rsidR="0062030B" w:rsidRDefault="0062030B" w:rsidP="0062030B">
      <w:pPr>
        <w:pStyle w:val="Bibliography"/>
      </w:pPr>
      <w:r>
        <w:t xml:space="preserve">Barrett, E. L. B., T. Burke, M. Hammers, J. </w:t>
      </w:r>
      <w:proofErr w:type="spellStart"/>
      <w:r>
        <w:t>Komdeur</w:t>
      </w:r>
      <w:proofErr w:type="spellEnd"/>
      <w:r>
        <w:t>, and D. S. Richardson. 2013. Telomere length and dynamics predict mortality in a wild longitudinal study. Molecular Ecology 22:249–259.</w:t>
      </w:r>
    </w:p>
    <w:p w14:paraId="1C976B24" w14:textId="77777777" w:rsidR="0062030B" w:rsidRDefault="0062030B" w:rsidP="0062030B">
      <w:pPr>
        <w:pStyle w:val="Bibliography"/>
      </w:pPr>
      <w:proofErr w:type="spellStart"/>
      <w:r>
        <w:t>Bartoń</w:t>
      </w:r>
      <w:proofErr w:type="spellEnd"/>
      <w:r>
        <w:t>, K. 2012. Package ‘</w:t>
      </w:r>
      <w:proofErr w:type="spellStart"/>
      <w:r>
        <w:t>MuMIn</w:t>
      </w:r>
      <w:proofErr w:type="spellEnd"/>
      <w:r>
        <w:t xml:space="preserve">’. Model selection and model averaging </w:t>
      </w:r>
      <w:proofErr w:type="spellStart"/>
      <w:r>
        <w:t>base</w:t>
      </w:r>
      <w:proofErr w:type="spellEnd"/>
      <w:r>
        <w:t xml:space="preserve"> on information criteria. R package version 1.7.11.</w:t>
      </w:r>
    </w:p>
    <w:p w14:paraId="77F5F6A7" w14:textId="77777777" w:rsidR="0062030B" w:rsidRDefault="0062030B" w:rsidP="0062030B">
      <w:pPr>
        <w:pStyle w:val="Bibliography"/>
      </w:pPr>
      <w:r>
        <w:t xml:space="preserve">Bates, D., M. </w:t>
      </w:r>
      <w:proofErr w:type="spellStart"/>
      <w:r>
        <w:t>Maechler</w:t>
      </w:r>
      <w:proofErr w:type="spellEnd"/>
      <w:r>
        <w:t xml:space="preserve">, B. </w:t>
      </w:r>
      <w:proofErr w:type="spellStart"/>
      <w:r>
        <w:t>Bolker</w:t>
      </w:r>
      <w:proofErr w:type="spellEnd"/>
      <w:r>
        <w:t xml:space="preserve">, and S. Walker. 2014. lme4: Linear mixed-effects models using Eigen and S4. R package version 1.1-7, http://CRAN.R-project.org/package=lme4. R package version, </w:t>
      </w:r>
      <w:proofErr w:type="spellStart"/>
      <w:r>
        <w:t>doi</w:t>
      </w:r>
      <w:proofErr w:type="spellEnd"/>
      <w:r>
        <w:t xml:space="preserve">: </w:t>
      </w:r>
      <w:hyperlink r:id="rId12">
        <w:r>
          <w:rPr>
            <w:rStyle w:val="Link"/>
          </w:rPr>
          <w:t>citeulike-article-id:7112638</w:t>
        </w:r>
      </w:hyperlink>
      <w:r>
        <w:t>.</w:t>
      </w:r>
    </w:p>
    <w:p w14:paraId="320455D0" w14:textId="77777777" w:rsidR="0062030B" w:rsidRDefault="0062030B" w:rsidP="0062030B">
      <w:pPr>
        <w:pStyle w:val="Bibliography"/>
      </w:pPr>
      <w:r>
        <w:t xml:space="preserve">Bateson, M. 2016. Cumulative stress in research animals: Telomere attrition as a biomarker in a welfare context? </w:t>
      </w:r>
      <w:proofErr w:type="spellStart"/>
      <w:r>
        <w:t>BioEssays</w:t>
      </w:r>
      <w:proofErr w:type="spellEnd"/>
      <w:r>
        <w:t xml:space="preserve"> 38:201–212.</w:t>
      </w:r>
    </w:p>
    <w:p w14:paraId="6B5CCAD3" w14:textId="77777777" w:rsidR="0062030B" w:rsidRDefault="0062030B" w:rsidP="0062030B">
      <w:pPr>
        <w:pStyle w:val="Bibliography"/>
      </w:pPr>
      <w:r>
        <w:t xml:space="preserve">Bateson, M., and D. Nettle. 2016. The telomere lengthening conundrum - it could be biology. Aging Cell, </w:t>
      </w:r>
      <w:proofErr w:type="spellStart"/>
      <w:r>
        <w:t>doi</w:t>
      </w:r>
      <w:proofErr w:type="spellEnd"/>
      <w:r>
        <w:t xml:space="preserve">: </w:t>
      </w:r>
      <w:hyperlink r:id="rId13">
        <w:r>
          <w:rPr>
            <w:rStyle w:val="Link"/>
          </w:rPr>
          <w:t>10.1111/acel.12555</w:t>
        </w:r>
      </w:hyperlink>
      <w:r>
        <w:t>.</w:t>
      </w:r>
    </w:p>
    <w:p w14:paraId="61DDFEAE" w14:textId="77777777" w:rsidR="0062030B" w:rsidRDefault="0062030B" w:rsidP="0062030B">
      <w:pPr>
        <w:pStyle w:val="Bibliography"/>
      </w:pPr>
      <w:proofErr w:type="spellStart"/>
      <w:r>
        <w:t>Bebbington</w:t>
      </w:r>
      <w:proofErr w:type="spellEnd"/>
      <w:r>
        <w:t xml:space="preserve">, K., L. G. Spurgin, E. A. Fairfield, H. L. </w:t>
      </w:r>
      <w:proofErr w:type="spellStart"/>
      <w:r>
        <w:t>Dugdale</w:t>
      </w:r>
      <w:proofErr w:type="spellEnd"/>
      <w:r>
        <w:t xml:space="preserve">, J. </w:t>
      </w:r>
      <w:proofErr w:type="spellStart"/>
      <w:r>
        <w:t>Komdeur</w:t>
      </w:r>
      <w:proofErr w:type="spellEnd"/>
      <w:r>
        <w:t>, T. Burke, and D. S. Richardson. 2016. Telomere length reveals cumulative individual and transgenerational inbreeding effects in a passerine bird. Molecular Ecology 25:2949–2960.</w:t>
      </w:r>
    </w:p>
    <w:p w14:paraId="1C804722" w14:textId="77777777" w:rsidR="0062030B" w:rsidRDefault="0062030B" w:rsidP="0062030B">
      <w:pPr>
        <w:pStyle w:val="Bibliography"/>
      </w:pPr>
      <w:r>
        <w:t xml:space="preserve">Becker, P. J. J., S. Reichert, S. Zahn, J. </w:t>
      </w:r>
      <w:proofErr w:type="spellStart"/>
      <w:r>
        <w:t>Hegelbach</w:t>
      </w:r>
      <w:proofErr w:type="spellEnd"/>
      <w:r>
        <w:t xml:space="preserve">, S. </w:t>
      </w:r>
      <w:proofErr w:type="spellStart"/>
      <w:r>
        <w:t>Massemin</w:t>
      </w:r>
      <w:proofErr w:type="spellEnd"/>
      <w:r>
        <w:t xml:space="preserve">, L. F. Keller, E. </w:t>
      </w:r>
      <w:proofErr w:type="spellStart"/>
      <w:r>
        <w:t>Postma</w:t>
      </w:r>
      <w:proofErr w:type="spellEnd"/>
      <w:r>
        <w:t xml:space="preserve">, and F. </w:t>
      </w:r>
      <w:proofErr w:type="spellStart"/>
      <w:r>
        <w:t>Criscuolo</w:t>
      </w:r>
      <w:proofErr w:type="spellEnd"/>
      <w:r>
        <w:t>. 2015. Mother-offspring and nest-mate resemblance but no heritability in early-</w:t>
      </w:r>
      <w:r>
        <w:lastRenderedPageBreak/>
        <w:t>life telomere length in white-throated dippers. Proceedings of the Royal Society B: Biological Sciences 282:20142924.</w:t>
      </w:r>
    </w:p>
    <w:p w14:paraId="0035A8BD" w14:textId="77777777" w:rsidR="0062030B" w:rsidRDefault="0062030B" w:rsidP="0062030B">
      <w:pPr>
        <w:pStyle w:val="Bibliography"/>
      </w:pPr>
      <w:proofErr w:type="spellStart"/>
      <w:r>
        <w:t>Bolnick</w:t>
      </w:r>
      <w:proofErr w:type="spellEnd"/>
      <w:r>
        <w:t xml:space="preserve">, D. I., P. </w:t>
      </w:r>
      <w:proofErr w:type="spellStart"/>
      <w:r>
        <w:t>Amarasekare</w:t>
      </w:r>
      <w:proofErr w:type="spellEnd"/>
      <w:r>
        <w:t xml:space="preserve">, M. S. </w:t>
      </w:r>
      <w:proofErr w:type="spellStart"/>
      <w:r>
        <w:t>Araújo</w:t>
      </w:r>
      <w:proofErr w:type="spellEnd"/>
      <w:r>
        <w:t xml:space="preserve">, R. </w:t>
      </w:r>
      <w:proofErr w:type="spellStart"/>
      <w:r>
        <w:t>Bürger</w:t>
      </w:r>
      <w:proofErr w:type="spellEnd"/>
      <w:r>
        <w:t xml:space="preserve">, J. M. Levine, M. Novak, V. H. Rudolf, S. J. Schreiber, M. C. Urban, and D. A. </w:t>
      </w:r>
      <w:proofErr w:type="spellStart"/>
      <w:r>
        <w:t>Vasseur</w:t>
      </w:r>
      <w:proofErr w:type="spellEnd"/>
      <w:r>
        <w:t>. 2011. Why intraspecific trait variation matters in community ecology. Trends in Ecology &amp; Evolution 26:183–192.</w:t>
      </w:r>
    </w:p>
    <w:p w14:paraId="259715C8" w14:textId="77777777" w:rsidR="0062030B" w:rsidRDefault="0062030B" w:rsidP="0062030B">
      <w:pPr>
        <w:pStyle w:val="Bibliography"/>
      </w:pPr>
      <w:proofErr w:type="spellStart"/>
      <w:r>
        <w:t>Boonekamp</w:t>
      </w:r>
      <w:proofErr w:type="spellEnd"/>
      <w:r>
        <w:t xml:space="preserve">, J. J., G. A. Mulder, H. M. </w:t>
      </w:r>
      <w:proofErr w:type="spellStart"/>
      <w:r>
        <w:t>Salomons</w:t>
      </w:r>
      <w:proofErr w:type="spellEnd"/>
      <w:r>
        <w:t xml:space="preserve">, C. Dijkstra, and S. </w:t>
      </w:r>
      <w:proofErr w:type="spellStart"/>
      <w:r>
        <w:t>Verhulst</w:t>
      </w:r>
      <w:proofErr w:type="spellEnd"/>
      <w:r>
        <w:t>. 2014. Nestling telomere shortening, but not telomere length, reflects developmental stress and predicts survival in wild birds. Proceedings of the Royal Society B: Biological Sciences 281:20133287.</w:t>
      </w:r>
    </w:p>
    <w:p w14:paraId="302B5933" w14:textId="77777777" w:rsidR="0062030B" w:rsidRDefault="0062030B" w:rsidP="0062030B">
      <w:pPr>
        <w:pStyle w:val="Bibliography"/>
      </w:pPr>
      <w:proofErr w:type="spellStart"/>
      <w:r>
        <w:t>Brouwer</w:t>
      </w:r>
      <w:proofErr w:type="spellEnd"/>
      <w:r>
        <w:t xml:space="preserve">, L., D. S. Richardson, C. </w:t>
      </w:r>
      <w:proofErr w:type="spellStart"/>
      <w:r>
        <w:t>Eikenaar</w:t>
      </w:r>
      <w:proofErr w:type="spellEnd"/>
      <w:r>
        <w:t xml:space="preserve">, and J. </w:t>
      </w:r>
      <w:proofErr w:type="spellStart"/>
      <w:r>
        <w:t>Komdeur</w:t>
      </w:r>
      <w:proofErr w:type="spellEnd"/>
      <w:r>
        <w:t>. 2006. The role of group size and environmental factors on survival in a cooperatively breeding tropical passerine. Journal of Animal Ecology 75:1321–1329.</w:t>
      </w:r>
    </w:p>
    <w:p w14:paraId="0A09BC97" w14:textId="77777777" w:rsidR="0062030B" w:rsidRDefault="0062030B" w:rsidP="0062030B">
      <w:pPr>
        <w:pStyle w:val="Bibliography"/>
      </w:pPr>
      <w:proofErr w:type="spellStart"/>
      <w:r>
        <w:t>Brouwer</w:t>
      </w:r>
      <w:proofErr w:type="spellEnd"/>
      <w:r>
        <w:t xml:space="preserve">, L., D. Richardson, and J. </w:t>
      </w:r>
      <w:proofErr w:type="spellStart"/>
      <w:r>
        <w:t>Komdeur</w:t>
      </w:r>
      <w:proofErr w:type="spellEnd"/>
      <w:r>
        <w:t xml:space="preserve">. 2012. Helpers at the nest improve late-life offspring performance: evidence from a long-term study and a cross-foster experiment. </w:t>
      </w:r>
      <w:proofErr w:type="spellStart"/>
      <w:r>
        <w:t>PLoS</w:t>
      </w:r>
      <w:proofErr w:type="spellEnd"/>
      <w:r>
        <w:t xml:space="preserve"> ONE </w:t>
      </w:r>
      <w:proofErr w:type="gramStart"/>
      <w:r>
        <w:t>7:e</w:t>
      </w:r>
      <w:proofErr w:type="gramEnd"/>
      <w:r>
        <w:t>33167.</w:t>
      </w:r>
    </w:p>
    <w:p w14:paraId="3294B623" w14:textId="77777777" w:rsidR="0062030B" w:rsidRDefault="0062030B" w:rsidP="0062030B">
      <w:pPr>
        <w:pStyle w:val="Bibliography"/>
      </w:pPr>
      <w:r>
        <w:t xml:space="preserve">Burnham, K., D. Anderson, and K. </w:t>
      </w:r>
      <w:proofErr w:type="spellStart"/>
      <w:r>
        <w:t>Huyvaert</w:t>
      </w:r>
      <w:proofErr w:type="spellEnd"/>
      <w:r>
        <w:t xml:space="preserve">. 2011. AIC model selection and </w:t>
      </w:r>
      <w:proofErr w:type="spellStart"/>
      <w:r>
        <w:t>multimodel</w:t>
      </w:r>
      <w:proofErr w:type="spellEnd"/>
      <w:r>
        <w:t xml:space="preserve"> inference in behavioral ecology: some background, observations, and comparisons. Behavioral Ecology and Sociobiology 65:23–25.</w:t>
      </w:r>
    </w:p>
    <w:p w14:paraId="0E1C28EC" w14:textId="77777777" w:rsidR="0062030B" w:rsidRDefault="0062030B" w:rsidP="0062030B">
      <w:pPr>
        <w:pStyle w:val="Bibliography"/>
      </w:pPr>
      <w:proofErr w:type="spellStart"/>
      <w:r>
        <w:t>Campisi</w:t>
      </w:r>
      <w:proofErr w:type="spellEnd"/>
      <w:r>
        <w:t>, J. 2003. Cellular senescence and apoptosis: How cellular responses might influence aging phenotypes. Experimental Gerontology 38:5–11.</w:t>
      </w:r>
    </w:p>
    <w:p w14:paraId="695A8ECB" w14:textId="77777777" w:rsidR="0062030B" w:rsidRDefault="0062030B" w:rsidP="0062030B">
      <w:pPr>
        <w:pStyle w:val="Bibliography"/>
      </w:pPr>
      <w:proofErr w:type="spellStart"/>
      <w:r>
        <w:lastRenderedPageBreak/>
        <w:t>Clutton</w:t>
      </w:r>
      <w:proofErr w:type="spellEnd"/>
      <w:r>
        <w:t>-Brock, T., and B. Sheldon. 2010. Individuals and populations: the role of long-term, individual-based studies of animals in ecology and evolutionary biology. Trends in ecology &amp; evolution 25:562–573.</w:t>
      </w:r>
    </w:p>
    <w:p w14:paraId="5224F044" w14:textId="77777777" w:rsidR="0062030B" w:rsidRDefault="0062030B" w:rsidP="0062030B">
      <w:pPr>
        <w:pStyle w:val="Bibliography"/>
      </w:pPr>
      <w:r>
        <w:t xml:space="preserve">Coulson, T., E. A. Catchpole, S. D. </w:t>
      </w:r>
      <w:proofErr w:type="spellStart"/>
      <w:r>
        <w:t>Albon</w:t>
      </w:r>
      <w:proofErr w:type="spellEnd"/>
      <w:r>
        <w:t xml:space="preserve">, B. J. Morgan, J. M. Pemberton, T. H. </w:t>
      </w:r>
      <w:proofErr w:type="spellStart"/>
      <w:r>
        <w:t>Clutton</w:t>
      </w:r>
      <w:proofErr w:type="spellEnd"/>
      <w:r>
        <w:t xml:space="preserve">-Brock, M. J. Crawley, and B. T. Grenfell. 2001. Age, sex, density, winter weather, and population crashes in </w:t>
      </w:r>
      <w:proofErr w:type="spellStart"/>
      <w:r>
        <w:t>Soay</w:t>
      </w:r>
      <w:proofErr w:type="spellEnd"/>
      <w:r>
        <w:t xml:space="preserve"> sheep. Science 292:1528–1531.</w:t>
      </w:r>
    </w:p>
    <w:p w14:paraId="6E223778" w14:textId="77777777" w:rsidR="0062030B" w:rsidRDefault="0062030B" w:rsidP="0062030B">
      <w:pPr>
        <w:pStyle w:val="Bibliography"/>
      </w:pPr>
      <w:proofErr w:type="spellStart"/>
      <w:r>
        <w:t>Crommenacker</w:t>
      </w:r>
      <w:proofErr w:type="spellEnd"/>
      <w:r>
        <w:t xml:space="preserve">, J. van de, J. </w:t>
      </w:r>
      <w:proofErr w:type="spellStart"/>
      <w:r>
        <w:t>Komdeur</w:t>
      </w:r>
      <w:proofErr w:type="spellEnd"/>
      <w:r>
        <w:t>, and D. S. Richardson. 2011. Assessing the cost of helping: the roles of body condition and oxidative balance in the Seychelles warbler (</w:t>
      </w:r>
      <w:proofErr w:type="spellStart"/>
      <w:r>
        <w:t>Acrocephalus</w:t>
      </w:r>
      <w:proofErr w:type="spellEnd"/>
      <w:r>
        <w:t xml:space="preserve"> </w:t>
      </w:r>
      <w:proofErr w:type="spellStart"/>
      <w:r>
        <w:t>sechellensis</w:t>
      </w:r>
      <w:proofErr w:type="spellEnd"/>
      <w:r>
        <w:t>).</w:t>
      </w:r>
    </w:p>
    <w:p w14:paraId="31B6DD79" w14:textId="77777777" w:rsidR="0062030B" w:rsidRDefault="0062030B" w:rsidP="0062030B">
      <w:pPr>
        <w:pStyle w:val="Bibliography"/>
      </w:pPr>
      <w:proofErr w:type="spellStart"/>
      <w:r>
        <w:t>Fairlie</w:t>
      </w:r>
      <w:proofErr w:type="spellEnd"/>
      <w:r>
        <w:t xml:space="preserve">, J., R. Holland, J. G. Pilkington, J. M. Pemberton, L. Harrington, and D. H. </w:t>
      </w:r>
      <w:proofErr w:type="spellStart"/>
      <w:r>
        <w:t>Nussey</w:t>
      </w:r>
      <w:proofErr w:type="spellEnd"/>
      <w:r>
        <w:t>. 2016. Lifelong leukocyte telomere dynamics and survival in a free-living mammal. Aging Cell 15:140–148.</w:t>
      </w:r>
    </w:p>
    <w:p w14:paraId="4F5B2D91" w14:textId="77777777" w:rsidR="0062030B" w:rsidRDefault="0062030B" w:rsidP="0062030B">
      <w:pPr>
        <w:pStyle w:val="Bibliography"/>
      </w:pPr>
      <w:proofErr w:type="spellStart"/>
      <w:r>
        <w:t>Frenck</w:t>
      </w:r>
      <w:proofErr w:type="spellEnd"/>
      <w:r>
        <w:t>, R. W., E. H. Blackburn, and K. M. Shannon. 1998. The rate of telomere sequence loss in human leukocytes varies with age. Proceedings of the National Academy of Sciences of the United States of America 95:5607–5610.</w:t>
      </w:r>
    </w:p>
    <w:p w14:paraId="77EFFFDF" w14:textId="77777777" w:rsidR="0062030B" w:rsidRDefault="0062030B" w:rsidP="0062030B">
      <w:pPr>
        <w:pStyle w:val="Bibliography"/>
      </w:pPr>
      <w:r>
        <w:t>Griffiths, R., M. C. Double, K. Orr, and R. J. Dawson. 1998. A DNA test to sex most birds. Molecular Ecology 7:1071–5.</w:t>
      </w:r>
    </w:p>
    <w:p w14:paraId="4D37F2F1" w14:textId="77777777" w:rsidR="0062030B" w:rsidRDefault="0062030B" w:rsidP="0062030B">
      <w:pPr>
        <w:pStyle w:val="Bibliography"/>
      </w:pPr>
      <w:r>
        <w:t xml:space="preserve">Hammers, M., S. A. </w:t>
      </w:r>
      <w:proofErr w:type="spellStart"/>
      <w:r>
        <w:t>Kingma</w:t>
      </w:r>
      <w:proofErr w:type="spellEnd"/>
      <w:r>
        <w:t xml:space="preserve">, K. </w:t>
      </w:r>
      <w:proofErr w:type="spellStart"/>
      <w:r>
        <w:t>Bebbington</w:t>
      </w:r>
      <w:proofErr w:type="spellEnd"/>
      <w:r>
        <w:t xml:space="preserve">, J. Van de </w:t>
      </w:r>
      <w:proofErr w:type="spellStart"/>
      <w:r>
        <w:t>Crommenacker</w:t>
      </w:r>
      <w:proofErr w:type="spellEnd"/>
      <w:r>
        <w:t xml:space="preserve">, L. G. Spurgin, D. S. Richardson, T. Burke, H. L. </w:t>
      </w:r>
      <w:proofErr w:type="spellStart"/>
      <w:r>
        <w:t>Dugdale</w:t>
      </w:r>
      <w:proofErr w:type="spellEnd"/>
      <w:r>
        <w:t xml:space="preserve">, and J. </w:t>
      </w:r>
      <w:proofErr w:type="spellStart"/>
      <w:r>
        <w:t>Komdeur</w:t>
      </w:r>
      <w:proofErr w:type="spellEnd"/>
      <w:r>
        <w:t xml:space="preserve">. 2015. Senescence in the wild: Insights </w:t>
      </w:r>
      <w:r>
        <w:lastRenderedPageBreak/>
        <w:t xml:space="preserve">from a long-term study on Seychelles warblers. Experimental Gerontology, </w:t>
      </w:r>
      <w:proofErr w:type="spellStart"/>
      <w:r>
        <w:t>doi</w:t>
      </w:r>
      <w:proofErr w:type="spellEnd"/>
      <w:r>
        <w:t xml:space="preserve">: </w:t>
      </w:r>
      <w:hyperlink r:id="rId14">
        <w:r>
          <w:rPr>
            <w:rStyle w:val="Link"/>
          </w:rPr>
          <w:t>10.1016/j.exger.2015.08.019</w:t>
        </w:r>
      </w:hyperlink>
      <w:r>
        <w:t>.</w:t>
      </w:r>
    </w:p>
    <w:p w14:paraId="766FD4CD" w14:textId="77777777" w:rsidR="0062030B" w:rsidRDefault="0062030B" w:rsidP="0062030B">
      <w:pPr>
        <w:pStyle w:val="Bibliography"/>
      </w:pPr>
      <w:r>
        <w:t xml:space="preserve">Hammers, M., D. S. Richardson, T. Burke, and J. </w:t>
      </w:r>
      <w:proofErr w:type="spellStart"/>
      <w:r>
        <w:t>Komdeur</w:t>
      </w:r>
      <w:proofErr w:type="spellEnd"/>
      <w:r>
        <w:t>. 2013. The impact of reproductive investment and early-life environmental conditions on senescence: support for the disposable soma hypothesis. Journal of Evolutionary Biology 26:1999–2007.</w:t>
      </w:r>
    </w:p>
    <w:p w14:paraId="3B43A0BA" w14:textId="77777777" w:rsidR="0062030B" w:rsidRDefault="0062030B" w:rsidP="0062030B">
      <w:pPr>
        <w:pStyle w:val="Bibliography"/>
      </w:pPr>
      <w:r>
        <w:t xml:space="preserve">Haussmann, M. F., and N. M. </w:t>
      </w:r>
      <w:proofErr w:type="spellStart"/>
      <w:r>
        <w:t>Marchetto</w:t>
      </w:r>
      <w:proofErr w:type="spellEnd"/>
      <w:r>
        <w:t>. 2010. Telomeres: Linking stress and survival, ecology and evolution. Current Zoology 56:714–727.</w:t>
      </w:r>
    </w:p>
    <w:p w14:paraId="2C79DAE9" w14:textId="77777777" w:rsidR="0062030B" w:rsidRDefault="0062030B" w:rsidP="0062030B">
      <w:pPr>
        <w:pStyle w:val="Bibliography"/>
      </w:pPr>
      <w:r>
        <w:t xml:space="preserve">Haussmann, M. F., C. M. </w:t>
      </w:r>
      <w:proofErr w:type="spellStart"/>
      <w:r>
        <w:t>Vleck</w:t>
      </w:r>
      <w:proofErr w:type="spellEnd"/>
      <w:r>
        <w:t xml:space="preserve">, and I. C. T. </w:t>
      </w:r>
      <w:proofErr w:type="spellStart"/>
      <w:r>
        <w:t>Nisbet</w:t>
      </w:r>
      <w:proofErr w:type="spellEnd"/>
      <w:r>
        <w:t xml:space="preserve">. 2003. Calibrating the telomere clock in common terns, Sterna </w:t>
      </w:r>
      <w:proofErr w:type="spellStart"/>
      <w:r>
        <w:t>hirundo</w:t>
      </w:r>
      <w:proofErr w:type="spellEnd"/>
      <w:r>
        <w:t>. Experimental Gerontology 38:787–789.</w:t>
      </w:r>
    </w:p>
    <w:p w14:paraId="59CFE03B" w14:textId="77777777" w:rsidR="0062030B" w:rsidRDefault="0062030B" w:rsidP="0062030B">
      <w:pPr>
        <w:pStyle w:val="Bibliography"/>
      </w:pPr>
      <w:proofErr w:type="spellStart"/>
      <w:r>
        <w:t>Heidinger</w:t>
      </w:r>
      <w:proofErr w:type="spellEnd"/>
      <w:r>
        <w:t>, B. J., J. D. Blount, W. Boner, K. Griffiths, N. B. Metcalfe, and P. Monaghan. 2012. Telomere length in early life predicts lifespan. Proceedings of the National Academy of Sciences of the United States of America 109:1743–8.</w:t>
      </w:r>
    </w:p>
    <w:p w14:paraId="16DA0B22" w14:textId="77777777" w:rsidR="0062030B" w:rsidRDefault="0062030B" w:rsidP="0062030B">
      <w:pPr>
        <w:pStyle w:val="Bibliography"/>
      </w:pPr>
      <w:proofErr w:type="spellStart"/>
      <w:r>
        <w:t>Heidinger</w:t>
      </w:r>
      <w:proofErr w:type="spellEnd"/>
      <w:r>
        <w:t xml:space="preserve">, B. J., K. A. </w:t>
      </w:r>
      <w:proofErr w:type="spellStart"/>
      <w:r>
        <w:t>Herborn</w:t>
      </w:r>
      <w:proofErr w:type="spellEnd"/>
      <w:r>
        <w:t xml:space="preserve">, H. M. </w:t>
      </w:r>
      <w:proofErr w:type="spellStart"/>
      <w:r>
        <w:t>Granroth</w:t>
      </w:r>
      <w:proofErr w:type="spellEnd"/>
      <w:r>
        <w:t xml:space="preserve">-Wilding, W. Boner, S. </w:t>
      </w:r>
      <w:proofErr w:type="spellStart"/>
      <w:r>
        <w:t>Burthe</w:t>
      </w:r>
      <w:proofErr w:type="spellEnd"/>
      <w:r>
        <w:t xml:space="preserve">, M. Newell, S. </w:t>
      </w:r>
      <w:proofErr w:type="spellStart"/>
      <w:r>
        <w:t>Wanless</w:t>
      </w:r>
      <w:proofErr w:type="spellEnd"/>
      <w:r>
        <w:t>, F. Daunt, and P. Monaghan. 2016. Parental age influences offspring telomere loss. Functional Ecology 30:1531–1538.</w:t>
      </w:r>
    </w:p>
    <w:p w14:paraId="45E9C6B5" w14:textId="77777777" w:rsidR="0062030B" w:rsidRDefault="0062030B" w:rsidP="0062030B">
      <w:pPr>
        <w:pStyle w:val="Bibliography"/>
      </w:pPr>
      <w:r>
        <w:t xml:space="preserve">Horn, T., B. C. Robertson, and N. J. </w:t>
      </w:r>
      <w:proofErr w:type="spellStart"/>
      <w:r>
        <w:t>Gemmell</w:t>
      </w:r>
      <w:proofErr w:type="spellEnd"/>
      <w:r>
        <w:t>. 2010. The use of telomere length in ecology and evolutionary biology. Heredity 105:497–506.</w:t>
      </w:r>
    </w:p>
    <w:p w14:paraId="3478DFCD" w14:textId="77777777" w:rsidR="0062030B" w:rsidRDefault="0062030B" w:rsidP="0062030B">
      <w:pPr>
        <w:pStyle w:val="Bibliography"/>
      </w:pPr>
      <w:r>
        <w:t xml:space="preserve">Johnson, P. C. 2014. Extension of Nakagawa &amp; </w:t>
      </w:r>
      <w:proofErr w:type="spellStart"/>
      <w:r>
        <w:t>Schielzeth’s</w:t>
      </w:r>
      <w:proofErr w:type="spellEnd"/>
      <w:r>
        <w:t xml:space="preserve"> </w:t>
      </w:r>
      <w:proofErr w:type="gramStart"/>
      <w:r>
        <w:t>R(</w:t>
      </w:r>
      <w:proofErr w:type="gramEnd"/>
      <w:r>
        <w:t>2)GLMM to random slopes models. Methods in Ecology and Evolution 5:944–946. Wiley-Blackwell.</w:t>
      </w:r>
    </w:p>
    <w:p w14:paraId="1C2E9158" w14:textId="77777777" w:rsidR="0062030B" w:rsidRDefault="0062030B" w:rsidP="0062030B">
      <w:pPr>
        <w:pStyle w:val="Bibliography"/>
      </w:pPr>
      <w:proofErr w:type="spellStart"/>
      <w:r>
        <w:lastRenderedPageBreak/>
        <w:t>Komdeur</w:t>
      </w:r>
      <w:proofErr w:type="spellEnd"/>
      <w:r>
        <w:t>, J. 1991. Cooperative breeding in the Seychelles warbler. PhD Thesis, Cambridge University.</w:t>
      </w:r>
    </w:p>
    <w:p w14:paraId="418A9697" w14:textId="77777777" w:rsidR="0062030B" w:rsidRDefault="0062030B" w:rsidP="0062030B">
      <w:pPr>
        <w:pStyle w:val="Bibliography"/>
      </w:pPr>
      <w:proofErr w:type="spellStart"/>
      <w:r>
        <w:t>Komdeur</w:t>
      </w:r>
      <w:proofErr w:type="spellEnd"/>
      <w:r>
        <w:t>, J. 1992. Importance of habitat saturation and territory quality for evolution of cooperative breeding in the Seychelles warbler. Nature 358:493–495.</w:t>
      </w:r>
    </w:p>
    <w:p w14:paraId="7CBFEC7A" w14:textId="77777777" w:rsidR="0062030B" w:rsidRDefault="0062030B" w:rsidP="0062030B">
      <w:pPr>
        <w:pStyle w:val="Bibliography"/>
      </w:pPr>
      <w:proofErr w:type="spellStart"/>
      <w:r>
        <w:t>Komdeur</w:t>
      </w:r>
      <w:proofErr w:type="spellEnd"/>
      <w:r>
        <w:t>, J. 1994. The effect of kinship on helping in the cooperative breeding Seychelles warbler (</w:t>
      </w:r>
      <w:proofErr w:type="spellStart"/>
      <w:r>
        <w:t>Acrocephalus</w:t>
      </w:r>
      <w:proofErr w:type="spellEnd"/>
      <w:r>
        <w:t xml:space="preserve"> </w:t>
      </w:r>
      <w:proofErr w:type="spellStart"/>
      <w:r>
        <w:t>sechellensis</w:t>
      </w:r>
      <w:proofErr w:type="spellEnd"/>
      <w:r>
        <w:t>).</w:t>
      </w:r>
    </w:p>
    <w:p w14:paraId="69E00B6A" w14:textId="77777777" w:rsidR="0062030B" w:rsidRDefault="0062030B" w:rsidP="0062030B">
      <w:pPr>
        <w:pStyle w:val="Bibliography"/>
      </w:pPr>
      <w:proofErr w:type="spellStart"/>
      <w:r>
        <w:t>Komdeur</w:t>
      </w:r>
      <w:proofErr w:type="spellEnd"/>
      <w:r>
        <w:t xml:space="preserve">, J., I. D. Bullock, and M. R. W. </w:t>
      </w:r>
      <w:proofErr w:type="spellStart"/>
      <w:r>
        <w:t>Rands</w:t>
      </w:r>
      <w:proofErr w:type="spellEnd"/>
      <w:r>
        <w:t xml:space="preserve">. 1991. Conserving the Seychelles Warbler </w:t>
      </w:r>
      <w:proofErr w:type="spellStart"/>
      <w:r>
        <w:t>Acrocephalus</w:t>
      </w:r>
      <w:proofErr w:type="spellEnd"/>
      <w:r>
        <w:t xml:space="preserve"> </w:t>
      </w:r>
      <w:proofErr w:type="spellStart"/>
      <w:r>
        <w:t>sechellensis</w:t>
      </w:r>
      <w:proofErr w:type="spellEnd"/>
      <w:r>
        <w:t xml:space="preserve"> by translocation: a transfer from Cousin Island to </w:t>
      </w:r>
      <w:proofErr w:type="spellStart"/>
      <w:r>
        <w:t>Aride</w:t>
      </w:r>
      <w:proofErr w:type="spellEnd"/>
      <w:r>
        <w:t xml:space="preserve"> Island.</w:t>
      </w:r>
    </w:p>
    <w:p w14:paraId="5322CE87" w14:textId="77777777" w:rsidR="0062030B" w:rsidRDefault="0062030B" w:rsidP="0062030B">
      <w:pPr>
        <w:pStyle w:val="Bibliography"/>
      </w:pPr>
      <w:proofErr w:type="spellStart"/>
      <w:r>
        <w:t>Komdeur</w:t>
      </w:r>
      <w:proofErr w:type="spellEnd"/>
      <w:r>
        <w:t xml:space="preserve">, J., T. </w:t>
      </w:r>
      <w:proofErr w:type="spellStart"/>
      <w:r>
        <w:t>Piersma</w:t>
      </w:r>
      <w:proofErr w:type="spellEnd"/>
      <w:r>
        <w:t xml:space="preserve">, K. </w:t>
      </w:r>
      <w:proofErr w:type="spellStart"/>
      <w:r>
        <w:t>Kraaijeveld</w:t>
      </w:r>
      <w:proofErr w:type="spellEnd"/>
      <w:r>
        <w:t xml:space="preserve">, F. </w:t>
      </w:r>
      <w:proofErr w:type="spellStart"/>
      <w:r>
        <w:t>Kraaijeveld</w:t>
      </w:r>
      <w:proofErr w:type="spellEnd"/>
      <w:r>
        <w:t>-Smit, and D. S. Richardson. 2004. Why Seychelles warblers fail to recolonize nearby islands: unwilling or unable to fly there? Ibis 146:298–302.</w:t>
      </w:r>
    </w:p>
    <w:p w14:paraId="7959F5E5" w14:textId="77777777" w:rsidR="0062030B" w:rsidRDefault="0062030B" w:rsidP="0062030B">
      <w:pPr>
        <w:pStyle w:val="Bibliography"/>
      </w:pPr>
      <w:proofErr w:type="spellStart"/>
      <w:r>
        <w:t>Kotrschal</w:t>
      </w:r>
      <w:proofErr w:type="spellEnd"/>
      <w:r>
        <w:t xml:space="preserve">, A., P. </w:t>
      </w:r>
      <w:proofErr w:type="spellStart"/>
      <w:r>
        <w:t>Ilmonen</w:t>
      </w:r>
      <w:proofErr w:type="spellEnd"/>
      <w:r>
        <w:t>, and D. J. Penn. 2007. Stress impacts telomere dynamics. Biology Letters 3:128–130.</w:t>
      </w:r>
    </w:p>
    <w:p w14:paraId="0B3B3EC4" w14:textId="77777777" w:rsidR="0062030B" w:rsidRDefault="0062030B" w:rsidP="0062030B">
      <w:pPr>
        <w:pStyle w:val="Bibliography"/>
      </w:pPr>
      <w:proofErr w:type="spellStart"/>
      <w:r>
        <w:t>Lindström</w:t>
      </w:r>
      <w:proofErr w:type="spellEnd"/>
      <w:r>
        <w:t>, J. 1999. Early development and fitness in birds and mammals. Trends in Ecology &amp; Evolution 14:343–348.</w:t>
      </w:r>
    </w:p>
    <w:p w14:paraId="7AE3A051" w14:textId="77777777" w:rsidR="0062030B" w:rsidRDefault="0062030B" w:rsidP="0062030B">
      <w:pPr>
        <w:pStyle w:val="Bibliography"/>
      </w:pPr>
      <w:proofErr w:type="spellStart"/>
      <w:r>
        <w:t>Mizutani</w:t>
      </w:r>
      <w:proofErr w:type="spellEnd"/>
      <w:r>
        <w:t xml:space="preserve">, Y., N. Tomita, Y. </w:t>
      </w:r>
      <w:proofErr w:type="spellStart"/>
      <w:r>
        <w:t>Niizuma</w:t>
      </w:r>
      <w:proofErr w:type="spellEnd"/>
      <w:r>
        <w:t>, and K. Yoda. 2013. Environmental perturbations influence telomere dynamics in long-lived birds in their natural habitat. Biology Letters 9:20130511.</w:t>
      </w:r>
    </w:p>
    <w:p w14:paraId="098A4FB2" w14:textId="77777777" w:rsidR="0062030B" w:rsidRDefault="0062030B" w:rsidP="0062030B">
      <w:pPr>
        <w:pStyle w:val="Bibliography"/>
      </w:pPr>
      <w:r>
        <w:t>Monaghan, P. 2014. Organismal stress, telomeres and life histories. Journal of Experimental Biology 217:57–66.</w:t>
      </w:r>
    </w:p>
    <w:p w14:paraId="1A201457" w14:textId="77777777" w:rsidR="0062030B" w:rsidRDefault="0062030B" w:rsidP="0062030B">
      <w:pPr>
        <w:pStyle w:val="Bibliography"/>
      </w:pPr>
      <w:r>
        <w:lastRenderedPageBreak/>
        <w:t>Monaghan, P., and M. F. Haussmann. 2006. Do telomere dynamics link lifestyle and lifespan? Trends in Ecology and Evolution 21:47–53.</w:t>
      </w:r>
    </w:p>
    <w:p w14:paraId="5BB91BAE" w14:textId="77777777" w:rsidR="0062030B" w:rsidRDefault="0062030B" w:rsidP="0062030B">
      <w:pPr>
        <w:pStyle w:val="Bibliography"/>
      </w:pPr>
      <w:r>
        <w:t xml:space="preserve">Nakagawa, S., and H. </w:t>
      </w:r>
      <w:proofErr w:type="spellStart"/>
      <w:r>
        <w:t>Schielzeth</w:t>
      </w:r>
      <w:proofErr w:type="spellEnd"/>
      <w:r>
        <w:t>. 2013. A general and simple method for obtaining R2 from generalized linear mixed-effects models. Methods in Ecology and Evolution 4:133–142.</w:t>
      </w:r>
    </w:p>
    <w:p w14:paraId="6767C663" w14:textId="77777777" w:rsidR="0062030B" w:rsidRDefault="0062030B" w:rsidP="0062030B">
      <w:pPr>
        <w:pStyle w:val="Bibliography"/>
      </w:pPr>
      <w:r>
        <w:t xml:space="preserve">Nettle, D., P. Monaghan, R. Gillespie, B. </w:t>
      </w:r>
      <w:proofErr w:type="spellStart"/>
      <w:r>
        <w:t>Brilot</w:t>
      </w:r>
      <w:proofErr w:type="spellEnd"/>
      <w:r>
        <w:t>, T. Bedford, and M. Bateson. 2015. An experimental demonstration that early-life competitive disadvantage accelerates telomere loss. Proceedings of the Royal Society B: Biological Sciences 282:20141610. The Royal Society.</w:t>
      </w:r>
    </w:p>
    <w:p w14:paraId="1332BE8D" w14:textId="77777777" w:rsidR="0062030B" w:rsidRDefault="0062030B" w:rsidP="0062030B">
      <w:pPr>
        <w:pStyle w:val="Bibliography"/>
      </w:pPr>
      <w:proofErr w:type="spellStart"/>
      <w:r>
        <w:t>Noguera</w:t>
      </w:r>
      <w:proofErr w:type="spellEnd"/>
      <w:r>
        <w:t>, J. C., N. B. Metcalfe, W. Boner, and P. Monaghan. 2015. Sex-dependent effects of nutrition on telomere dynamics in zebra finches (</w:t>
      </w:r>
      <w:proofErr w:type="spellStart"/>
      <w:r>
        <w:t>Taeniopygia</w:t>
      </w:r>
      <w:proofErr w:type="spellEnd"/>
      <w:r>
        <w:t xml:space="preserve"> </w:t>
      </w:r>
      <w:proofErr w:type="spellStart"/>
      <w:r>
        <w:t>guttata</w:t>
      </w:r>
      <w:proofErr w:type="spellEnd"/>
      <w:r>
        <w:t>). Biology Letters 11:20140938.</w:t>
      </w:r>
    </w:p>
    <w:p w14:paraId="1CC4E0FF" w14:textId="77777777" w:rsidR="0062030B" w:rsidRDefault="0062030B" w:rsidP="0062030B">
      <w:pPr>
        <w:pStyle w:val="Bibliography"/>
      </w:pPr>
      <w:proofErr w:type="spellStart"/>
      <w:r>
        <w:t>Nussey</w:t>
      </w:r>
      <w:proofErr w:type="spellEnd"/>
      <w:r>
        <w:t xml:space="preserve">, D. H., D. M. Baird, E. L. B. Barrett, W. Boner, J. </w:t>
      </w:r>
      <w:proofErr w:type="spellStart"/>
      <w:r>
        <w:t>Fairlie</w:t>
      </w:r>
      <w:proofErr w:type="spellEnd"/>
      <w:r>
        <w:t xml:space="preserve">, N. J. </w:t>
      </w:r>
      <w:proofErr w:type="spellStart"/>
      <w:r>
        <w:t>Gemmell</w:t>
      </w:r>
      <w:proofErr w:type="spellEnd"/>
      <w:r>
        <w:t xml:space="preserve">, N. Hartmann, T. Horn, M. F. Haussmann, M. Olsson, C. </w:t>
      </w:r>
      <w:proofErr w:type="spellStart"/>
      <w:r>
        <w:t>Turbill</w:t>
      </w:r>
      <w:proofErr w:type="spellEnd"/>
      <w:r>
        <w:t xml:space="preserve">, S. </w:t>
      </w:r>
      <w:proofErr w:type="spellStart"/>
      <w:r>
        <w:t>Verhulst</w:t>
      </w:r>
      <w:proofErr w:type="spellEnd"/>
      <w:r>
        <w:t>, S. Zahn, and P. Monaghan. 2014. Measuring telomere length and telomere dynamics in evolutionary biology and ecology. Methods in Ecology and Evolution 5:299–310.</w:t>
      </w:r>
    </w:p>
    <w:p w14:paraId="47F84BD6" w14:textId="77777777" w:rsidR="0062030B" w:rsidRDefault="0062030B" w:rsidP="0062030B">
      <w:pPr>
        <w:pStyle w:val="Bibliography"/>
      </w:pPr>
      <w:r>
        <w:t xml:space="preserve">Pol, M. van de, and J. Wright. 2009. A simple method for distinguishing within-versus between-subject effects using mixed models. Animal </w:t>
      </w:r>
      <w:proofErr w:type="spellStart"/>
      <w:r>
        <w:t>Behaviour</w:t>
      </w:r>
      <w:proofErr w:type="spellEnd"/>
      <w:r>
        <w:t xml:space="preserve"> 77:753–758.</w:t>
      </w:r>
    </w:p>
    <w:p w14:paraId="1B82293C" w14:textId="77777777" w:rsidR="0062030B" w:rsidRDefault="0062030B" w:rsidP="0062030B">
      <w:pPr>
        <w:pStyle w:val="Bibliography"/>
      </w:pPr>
      <w:r>
        <w:t xml:space="preserve">Price, L. H., H. T. Kao, D. E. Burgers, L. L. Carpenter, and A. R. </w:t>
      </w:r>
      <w:proofErr w:type="spellStart"/>
      <w:r>
        <w:t>Tyrka</w:t>
      </w:r>
      <w:proofErr w:type="spellEnd"/>
      <w:r>
        <w:t>. 2013. Telomeres and early-life stress: An overview. Biological Psychiatry 73:15–23.</w:t>
      </w:r>
    </w:p>
    <w:p w14:paraId="6B74AA20" w14:textId="77777777" w:rsidR="0062030B" w:rsidRDefault="0062030B" w:rsidP="0062030B">
      <w:pPr>
        <w:pStyle w:val="Bibliography"/>
      </w:pPr>
      <w:r>
        <w:lastRenderedPageBreak/>
        <w:t>R Development Core Team. 2011. R: A Language and Environment for Statistical Computing. R Foundation for Statistical Computing; R Foundation for Statistical Computing.</w:t>
      </w:r>
    </w:p>
    <w:p w14:paraId="75AF8AD4" w14:textId="77777777" w:rsidR="0062030B" w:rsidRDefault="0062030B" w:rsidP="0062030B">
      <w:pPr>
        <w:pStyle w:val="Bibliography"/>
      </w:pPr>
      <w:r>
        <w:t xml:space="preserve">Reichert, S., F. </w:t>
      </w:r>
      <w:proofErr w:type="spellStart"/>
      <w:r>
        <w:t>Criscuolo</w:t>
      </w:r>
      <w:proofErr w:type="spellEnd"/>
      <w:r>
        <w:t>, and S. Zahn. 2015. Immediate and delayed effects of growth conditions on ageing parameters in nestling zebra finches. The Journal of Experimental Biology 218:491–499.</w:t>
      </w:r>
    </w:p>
    <w:p w14:paraId="6A6DD4EF" w14:textId="77777777" w:rsidR="0062030B" w:rsidRDefault="0062030B" w:rsidP="0062030B">
      <w:pPr>
        <w:pStyle w:val="Bibliography"/>
      </w:pPr>
      <w:r>
        <w:t xml:space="preserve">Richardson, D. S., T. Burke, and J. </w:t>
      </w:r>
      <w:proofErr w:type="spellStart"/>
      <w:r>
        <w:t>Komdeur</w:t>
      </w:r>
      <w:proofErr w:type="spellEnd"/>
      <w:r>
        <w:t>. 2003a. Sex-specific associative learning cues and inclusive fitness benefits in the Seychelles warbler. Journal of Evolutionary Biology 16:854–861.</w:t>
      </w:r>
    </w:p>
    <w:p w14:paraId="128EC0A6" w14:textId="77777777" w:rsidR="0062030B" w:rsidRDefault="0062030B" w:rsidP="0062030B">
      <w:pPr>
        <w:pStyle w:val="Bibliography"/>
      </w:pPr>
      <w:r>
        <w:t xml:space="preserve">Richardson, D. S., J. </w:t>
      </w:r>
      <w:proofErr w:type="spellStart"/>
      <w:r>
        <w:t>Komdeur</w:t>
      </w:r>
      <w:proofErr w:type="spellEnd"/>
      <w:r>
        <w:t xml:space="preserve">, and T. Burke. 2003b. Avian </w:t>
      </w:r>
      <w:proofErr w:type="spellStart"/>
      <w:r>
        <w:t>behaviour</w:t>
      </w:r>
      <w:proofErr w:type="spellEnd"/>
      <w:r>
        <w:t>: Altruism and infidelity among warblers. Nature 422:580.</w:t>
      </w:r>
    </w:p>
    <w:p w14:paraId="09816265" w14:textId="77777777" w:rsidR="0062030B" w:rsidRDefault="0062030B" w:rsidP="0062030B">
      <w:pPr>
        <w:pStyle w:val="Bibliography"/>
      </w:pPr>
      <w:proofErr w:type="spellStart"/>
      <w:r>
        <w:t>Schultner</w:t>
      </w:r>
      <w:proofErr w:type="spellEnd"/>
      <w:r>
        <w:t xml:space="preserve">, J., B. Moe, O. </w:t>
      </w:r>
      <w:proofErr w:type="spellStart"/>
      <w:r>
        <w:t>Chastel</w:t>
      </w:r>
      <w:proofErr w:type="spellEnd"/>
      <w:r>
        <w:t xml:space="preserve">, C. </w:t>
      </w:r>
      <w:proofErr w:type="spellStart"/>
      <w:r>
        <w:t>Bech</w:t>
      </w:r>
      <w:proofErr w:type="spellEnd"/>
      <w:r>
        <w:t xml:space="preserve">, and A. S. </w:t>
      </w:r>
      <w:proofErr w:type="spellStart"/>
      <w:r>
        <w:t>Kitaysky</w:t>
      </w:r>
      <w:proofErr w:type="spellEnd"/>
      <w:r>
        <w:t>. 2014. Migration and stress during reproduction govern telomere dynamics in a seabird. Biology Letters 10:20130889.</w:t>
      </w:r>
    </w:p>
    <w:p w14:paraId="43A8781C" w14:textId="77777777" w:rsidR="0062030B" w:rsidRDefault="0062030B" w:rsidP="0062030B">
      <w:pPr>
        <w:pStyle w:val="Bibliography"/>
      </w:pPr>
      <w:r>
        <w:t xml:space="preserve">Simons, M. J. 2015. Questioning causal involvement of telomeres in aging. Ageing Research Reviews, </w:t>
      </w:r>
      <w:proofErr w:type="spellStart"/>
      <w:r>
        <w:t>doi</w:t>
      </w:r>
      <w:proofErr w:type="spellEnd"/>
      <w:r>
        <w:t xml:space="preserve">: </w:t>
      </w:r>
      <w:hyperlink r:id="rId15">
        <w:r>
          <w:rPr>
            <w:rStyle w:val="Link"/>
          </w:rPr>
          <w:t>10.1016/j.arr.2015.08.002</w:t>
        </w:r>
      </w:hyperlink>
      <w:r>
        <w:t>.</w:t>
      </w:r>
    </w:p>
    <w:p w14:paraId="3114A596" w14:textId="77777777" w:rsidR="0062030B" w:rsidRDefault="0062030B" w:rsidP="0062030B">
      <w:pPr>
        <w:pStyle w:val="Bibliography"/>
      </w:pPr>
      <w:r>
        <w:t xml:space="preserve">Simons, M. J. P., G. </w:t>
      </w:r>
      <w:proofErr w:type="spellStart"/>
      <w:r>
        <w:t>Stulp</w:t>
      </w:r>
      <w:proofErr w:type="spellEnd"/>
      <w:r>
        <w:t xml:space="preserve">, and S. Nakagawa. 2014. A statistical approach to distinguish telomere elongation from error in longitudinal datasets. </w:t>
      </w:r>
      <w:proofErr w:type="spellStart"/>
      <w:r>
        <w:t>Biogerontology</w:t>
      </w:r>
      <w:proofErr w:type="spellEnd"/>
      <w:r>
        <w:t xml:space="preserve"> 15:99–103. Springer Netherlands.</w:t>
      </w:r>
    </w:p>
    <w:p w14:paraId="0021360D" w14:textId="77777777" w:rsidR="0062030B" w:rsidRDefault="0062030B" w:rsidP="0062030B">
      <w:pPr>
        <w:pStyle w:val="Bibliography"/>
      </w:pPr>
      <w:r>
        <w:t xml:space="preserve">Spurgin, L. G., D. J. Wright, M. van der </w:t>
      </w:r>
      <w:proofErr w:type="spellStart"/>
      <w:r>
        <w:t>Velde</w:t>
      </w:r>
      <w:proofErr w:type="spellEnd"/>
      <w:r>
        <w:t xml:space="preserve">, N. J. Collar, J. </w:t>
      </w:r>
      <w:proofErr w:type="spellStart"/>
      <w:r>
        <w:t>Komdeur</w:t>
      </w:r>
      <w:proofErr w:type="spellEnd"/>
      <w:r>
        <w:t>, T. Burke, and D. S. Richardson. 2014. Museum DNA reveals the demographic history of the endangered Seychelles warbler. Evolutionary Applications 7:1134–1143.</w:t>
      </w:r>
    </w:p>
    <w:p w14:paraId="152339F0" w14:textId="77777777" w:rsidR="0062030B" w:rsidRDefault="0062030B" w:rsidP="0062030B">
      <w:pPr>
        <w:pStyle w:val="Bibliography"/>
      </w:pPr>
      <w:proofErr w:type="spellStart"/>
      <w:r>
        <w:lastRenderedPageBreak/>
        <w:t>Steenstrup</w:t>
      </w:r>
      <w:proofErr w:type="spellEnd"/>
      <w:r>
        <w:t xml:space="preserve">, T., J. V. B. </w:t>
      </w:r>
      <w:proofErr w:type="spellStart"/>
      <w:r>
        <w:t>Hjelmborg</w:t>
      </w:r>
      <w:proofErr w:type="spellEnd"/>
      <w:r>
        <w:t xml:space="preserve">, J. D. </w:t>
      </w:r>
      <w:proofErr w:type="spellStart"/>
      <w:r>
        <w:t>Kark</w:t>
      </w:r>
      <w:proofErr w:type="spellEnd"/>
      <w:r>
        <w:t xml:space="preserve">, K. Christensen, and A. Aviv. 2013. The telomere lengthening conundrum - Artifact or biology? Nucleic Acids Research </w:t>
      </w:r>
      <w:proofErr w:type="gramStart"/>
      <w:r>
        <w:t>41:e</w:t>
      </w:r>
      <w:proofErr w:type="gramEnd"/>
      <w:r>
        <w:t>131.</w:t>
      </w:r>
    </w:p>
    <w:p w14:paraId="03725BEC" w14:textId="77777777" w:rsidR="0062030B" w:rsidRDefault="0062030B" w:rsidP="0062030B">
      <w:pPr>
        <w:pStyle w:val="Bibliography"/>
      </w:pPr>
      <w:r>
        <w:t xml:space="preserve">Van de </w:t>
      </w:r>
      <w:proofErr w:type="spellStart"/>
      <w:r>
        <w:t>Crommenacker</w:t>
      </w:r>
      <w:proofErr w:type="spellEnd"/>
      <w:r>
        <w:t xml:space="preserve">, J., J. </w:t>
      </w:r>
      <w:proofErr w:type="spellStart"/>
      <w:r>
        <w:t>Komdeur</w:t>
      </w:r>
      <w:proofErr w:type="spellEnd"/>
      <w:r>
        <w:t xml:space="preserve">, T. Burke, and D. S. Richardson. 2011. </w:t>
      </w:r>
      <w:proofErr w:type="spellStart"/>
      <w:r>
        <w:t>Spatio</w:t>
      </w:r>
      <w:proofErr w:type="spellEnd"/>
      <w:r>
        <w:t>-temporal variation in territory quality and oxidative status: A natural experiment in the Seychelles warbler (</w:t>
      </w:r>
      <w:proofErr w:type="spellStart"/>
      <w:r>
        <w:t>Acrocephalus</w:t>
      </w:r>
      <w:proofErr w:type="spellEnd"/>
      <w:r>
        <w:t xml:space="preserve"> </w:t>
      </w:r>
      <w:proofErr w:type="spellStart"/>
      <w:r>
        <w:t>sechellensis</w:t>
      </w:r>
      <w:proofErr w:type="spellEnd"/>
      <w:r>
        <w:t>). Journal of Animal Ecology 80:668–680.</w:t>
      </w:r>
    </w:p>
    <w:p w14:paraId="553D2343" w14:textId="77777777" w:rsidR="0062030B" w:rsidRDefault="0062030B" w:rsidP="0062030B">
      <w:pPr>
        <w:pStyle w:val="Bibliography"/>
      </w:pPr>
      <w:proofErr w:type="spellStart"/>
      <w:r>
        <w:t>Verhulst</w:t>
      </w:r>
      <w:proofErr w:type="spellEnd"/>
      <w:r>
        <w:t xml:space="preserve">, S., E. </w:t>
      </w:r>
      <w:proofErr w:type="spellStart"/>
      <w:r>
        <w:t>Susser</w:t>
      </w:r>
      <w:proofErr w:type="spellEnd"/>
      <w:r>
        <w:t xml:space="preserve">, P. R. Factor-Litvak, M. J. P. Simons, A. </w:t>
      </w:r>
      <w:proofErr w:type="spellStart"/>
      <w:r>
        <w:t>Benetos</w:t>
      </w:r>
      <w:proofErr w:type="spellEnd"/>
      <w:r>
        <w:t xml:space="preserve">, T. </w:t>
      </w:r>
      <w:proofErr w:type="spellStart"/>
      <w:r>
        <w:t>Steenstrup</w:t>
      </w:r>
      <w:proofErr w:type="spellEnd"/>
      <w:r>
        <w:t xml:space="preserve">, J. D. </w:t>
      </w:r>
      <w:proofErr w:type="spellStart"/>
      <w:r>
        <w:t>Kark</w:t>
      </w:r>
      <w:proofErr w:type="spellEnd"/>
      <w:r>
        <w:t>, and A. Aviv. 2015. Commentary: The reliability of telomere length measurements. International journal of epidemiology 44:1683–6. Oxford University Press.</w:t>
      </w:r>
    </w:p>
    <w:p w14:paraId="257EAC05" w14:textId="77777777" w:rsidR="0062030B" w:rsidRDefault="0062030B" w:rsidP="0062030B">
      <w:pPr>
        <w:pStyle w:val="Bibliography"/>
      </w:pPr>
      <w:r>
        <w:t xml:space="preserve">Von </w:t>
      </w:r>
      <w:proofErr w:type="spellStart"/>
      <w:r>
        <w:t>Zglinicki</w:t>
      </w:r>
      <w:proofErr w:type="spellEnd"/>
      <w:r>
        <w:t>, T. 2002. Oxidative stress shortens telomeres. Trends in Biochemical Sciences 27:339–344.</w:t>
      </w:r>
    </w:p>
    <w:p w14:paraId="079A1057" w14:textId="77777777" w:rsidR="0062030B" w:rsidRDefault="0062030B" w:rsidP="0062030B">
      <w:pPr>
        <w:pStyle w:val="Bibliography"/>
      </w:pPr>
      <w:r>
        <w:t>Watson, H., M. Bolton, and P. Monaghan. 2015. Variation in early-life telomere dynamics in a long-lived bird: links to environmental conditions and survival. The Journal of Experimental Biology 218:668–674.</w:t>
      </w:r>
    </w:p>
    <w:p w14:paraId="3C7188E3" w14:textId="77777777" w:rsidR="0062030B" w:rsidRDefault="0062030B" w:rsidP="0062030B">
      <w:pPr>
        <w:pStyle w:val="Bibliography"/>
      </w:pPr>
      <w:r>
        <w:t xml:space="preserve">Wong, K. K., R. S. Maser, R. M. </w:t>
      </w:r>
      <w:proofErr w:type="spellStart"/>
      <w:r>
        <w:t>Bachoo</w:t>
      </w:r>
      <w:proofErr w:type="spellEnd"/>
      <w:r>
        <w:t xml:space="preserve">, J. Menon, D. R. Carrasco, Y. </w:t>
      </w:r>
      <w:proofErr w:type="spellStart"/>
      <w:r>
        <w:t>Gu</w:t>
      </w:r>
      <w:proofErr w:type="spellEnd"/>
      <w:r>
        <w:t xml:space="preserve">, F. W. Alt, and R. A. </w:t>
      </w:r>
      <w:proofErr w:type="spellStart"/>
      <w:r>
        <w:t>DePinho</w:t>
      </w:r>
      <w:proofErr w:type="spellEnd"/>
      <w:r>
        <w:t xml:space="preserve">. 2003. Telomere dysfunction and </w:t>
      </w:r>
      <w:proofErr w:type="spellStart"/>
      <w:r>
        <w:t>Atm</w:t>
      </w:r>
      <w:proofErr w:type="spellEnd"/>
      <w:r>
        <w:t xml:space="preserve"> deficiency compromises organ homeostasis and accelerates ageing. Nature 421:643–648.</w:t>
      </w:r>
    </w:p>
    <w:p w14:paraId="6C1C444B" w14:textId="77777777" w:rsidR="0062030B" w:rsidRDefault="0062030B">
      <w:pPr>
        <w:spacing w:before="0" w:after="200" w:line="240" w:lineRule="auto"/>
        <w:rPr>
          <w:b/>
        </w:rPr>
      </w:pPr>
      <w:r>
        <w:rPr>
          <w:b/>
        </w:rPr>
        <w:br w:type="page"/>
      </w:r>
    </w:p>
    <w:p w14:paraId="5120D660" w14:textId="54C135C1" w:rsidR="00145407" w:rsidRDefault="00145407" w:rsidP="00145407">
      <w:r>
        <w:rPr>
          <w:b/>
        </w:rPr>
        <w:lastRenderedPageBreak/>
        <w:t>Table 1</w:t>
      </w:r>
      <w:r>
        <w:t xml:space="preserve"> Telomere </w:t>
      </w:r>
      <w:r>
        <w:t xml:space="preserve">dynamics </w:t>
      </w:r>
      <w:r w:rsidR="006B1469">
        <w:t>and</w:t>
      </w:r>
      <w:r>
        <w:t xml:space="preserve"> </w:t>
      </w:r>
      <w:r w:rsidR="006B1469">
        <w:t xml:space="preserve">individual </w:t>
      </w:r>
      <w:r>
        <w:t xml:space="preserve">age in Seychelles </w:t>
      </w:r>
      <w:r>
        <w:t xml:space="preserve">warbler cohorts. Linear mixed models were created with RTL as the response variable, and different measures of age, cohort ID, and cohort x age interactions as explanatory variables (see methods for details). Models are ranked by </w:t>
      </w:r>
      <w:proofErr w:type="spellStart"/>
      <w:r>
        <w:t>AICc</w:t>
      </w:r>
      <w:proofErr w:type="spellEnd"/>
      <w:r>
        <w:t>, with best models at the top of the table.</w:t>
      </w:r>
      <w:r w:rsidR="00807A70">
        <w:t xml:space="preserve"> </w:t>
      </w:r>
    </w:p>
    <w:tbl>
      <w:tblPr>
        <w:tblW w:w="0" w:type="pct"/>
        <w:tblLook w:val="04A0" w:firstRow="1" w:lastRow="0" w:firstColumn="1" w:lastColumn="0" w:noHBand="0" w:noVBand="1"/>
      </w:tblPr>
      <w:tblGrid>
        <w:gridCol w:w="5786"/>
        <w:gridCol w:w="482"/>
        <w:gridCol w:w="923"/>
        <w:gridCol w:w="1461"/>
        <w:gridCol w:w="708"/>
      </w:tblGrid>
      <w:tr w:rsidR="00145407" w:rsidRPr="004C7630" w14:paraId="2C0605DD" w14:textId="77777777" w:rsidTr="00807A70">
        <w:tc>
          <w:tcPr>
            <w:tcW w:w="0" w:type="auto"/>
            <w:tcBorders>
              <w:bottom w:val="single" w:sz="0" w:space="0" w:color="auto"/>
            </w:tcBorders>
            <w:vAlign w:val="bottom"/>
          </w:tcPr>
          <w:p w14:paraId="73CCFB29" w14:textId="77777777" w:rsidR="00145407" w:rsidRPr="004C7630" w:rsidRDefault="00145407" w:rsidP="00D01AFD">
            <w:pPr>
              <w:pStyle w:val="Compact"/>
              <w:rPr>
                <w:sz w:val="16"/>
                <w:szCs w:val="16"/>
              </w:rPr>
            </w:pPr>
            <w:r w:rsidRPr="004C7630">
              <w:rPr>
                <w:sz w:val="16"/>
                <w:szCs w:val="16"/>
              </w:rPr>
              <w:t>Model</w:t>
            </w:r>
          </w:p>
        </w:tc>
        <w:tc>
          <w:tcPr>
            <w:tcW w:w="0" w:type="auto"/>
            <w:tcBorders>
              <w:bottom w:val="single" w:sz="0" w:space="0" w:color="auto"/>
            </w:tcBorders>
            <w:vAlign w:val="bottom"/>
          </w:tcPr>
          <w:p w14:paraId="19CC4F61" w14:textId="77777777" w:rsidR="00145407" w:rsidRPr="004C7630" w:rsidRDefault="00145407" w:rsidP="00D01AFD">
            <w:pPr>
              <w:pStyle w:val="Compact"/>
              <w:rPr>
                <w:sz w:val="16"/>
                <w:szCs w:val="16"/>
              </w:rPr>
            </w:pPr>
            <w:proofErr w:type="spellStart"/>
            <w:r w:rsidRPr="004C7630">
              <w:rPr>
                <w:sz w:val="16"/>
                <w:szCs w:val="16"/>
              </w:rPr>
              <w:t>df</w:t>
            </w:r>
            <w:proofErr w:type="spellEnd"/>
          </w:p>
        </w:tc>
        <w:tc>
          <w:tcPr>
            <w:tcW w:w="0" w:type="auto"/>
            <w:tcBorders>
              <w:bottom w:val="single" w:sz="0" w:space="0" w:color="auto"/>
            </w:tcBorders>
            <w:vAlign w:val="bottom"/>
          </w:tcPr>
          <w:p w14:paraId="4E0DFCE7" w14:textId="77777777" w:rsidR="00145407" w:rsidRPr="004C7630" w:rsidRDefault="00145407" w:rsidP="00D01AFD">
            <w:pPr>
              <w:pStyle w:val="Compact"/>
              <w:rPr>
                <w:sz w:val="16"/>
                <w:szCs w:val="16"/>
              </w:rPr>
            </w:pPr>
            <w:proofErr w:type="spellStart"/>
            <w:r w:rsidRPr="004C7630">
              <w:rPr>
                <w:sz w:val="16"/>
                <w:szCs w:val="16"/>
              </w:rPr>
              <w:t>AICc</w:t>
            </w:r>
            <w:proofErr w:type="spellEnd"/>
          </w:p>
        </w:tc>
        <w:tc>
          <w:tcPr>
            <w:tcW w:w="0" w:type="auto"/>
            <w:tcBorders>
              <w:bottom w:val="single" w:sz="0" w:space="0" w:color="auto"/>
            </w:tcBorders>
            <w:vAlign w:val="bottom"/>
          </w:tcPr>
          <w:p w14:paraId="09ABFA65" w14:textId="6CD47FC2" w:rsidR="00145407" w:rsidRPr="004C7630" w:rsidRDefault="00145407" w:rsidP="00D01AFD">
            <w:pPr>
              <w:pStyle w:val="Compact"/>
              <w:rPr>
                <w:sz w:val="16"/>
                <w:szCs w:val="16"/>
              </w:rPr>
            </w:pPr>
            <w:commentRangeStart w:id="305"/>
            <w:r w:rsidRPr="004C7630">
              <w:rPr>
                <w:sz w:val="16"/>
                <w:szCs w:val="16"/>
              </w:rPr>
              <w:t xml:space="preserve">Delta </w:t>
            </w:r>
            <w:commentRangeEnd w:id="305"/>
            <w:r w:rsidR="000A7282">
              <w:rPr>
                <w:rStyle w:val="CommentReference"/>
              </w:rPr>
              <w:commentReference w:id="305"/>
            </w:r>
            <w:proofErr w:type="spellStart"/>
            <w:r w:rsidRPr="004C7630">
              <w:rPr>
                <w:sz w:val="16"/>
                <w:szCs w:val="16"/>
              </w:rPr>
              <w:t>AICc</w:t>
            </w:r>
            <w:proofErr w:type="spellEnd"/>
          </w:p>
        </w:tc>
        <w:tc>
          <w:tcPr>
            <w:tcW w:w="0" w:type="auto"/>
            <w:tcBorders>
              <w:bottom w:val="single" w:sz="0" w:space="0" w:color="auto"/>
            </w:tcBorders>
            <w:vAlign w:val="bottom"/>
          </w:tcPr>
          <w:p w14:paraId="25B1AB51" w14:textId="77777777" w:rsidR="00145407" w:rsidRPr="004C7630" w:rsidRDefault="00145407" w:rsidP="00D01AFD">
            <w:pPr>
              <w:pStyle w:val="Compact"/>
              <w:rPr>
                <w:sz w:val="16"/>
                <w:szCs w:val="16"/>
              </w:rPr>
            </w:pPr>
            <w:r w:rsidRPr="004C7630">
              <w:rPr>
                <w:sz w:val="16"/>
                <w:szCs w:val="16"/>
              </w:rPr>
              <w:t>Weight</w:t>
            </w:r>
          </w:p>
        </w:tc>
      </w:tr>
      <w:tr w:rsidR="00145407" w:rsidRPr="004C7630" w14:paraId="14133D1D" w14:textId="77777777" w:rsidTr="00807A70">
        <w:tc>
          <w:tcPr>
            <w:tcW w:w="0" w:type="auto"/>
          </w:tcPr>
          <w:p w14:paraId="7E1BB50A" w14:textId="77777777" w:rsidR="00145407" w:rsidRPr="00807A70" w:rsidRDefault="00145407" w:rsidP="00D01AFD">
            <w:pPr>
              <w:pStyle w:val="Compact"/>
              <w:rPr>
                <w:sz w:val="16"/>
                <w:szCs w:val="16"/>
              </w:rPr>
            </w:pPr>
            <w:r w:rsidRPr="00807A70">
              <w:rPr>
                <w:sz w:val="16"/>
                <w:szCs w:val="16"/>
              </w:rPr>
              <w:t>A</w:t>
            </w:r>
          </w:p>
        </w:tc>
        <w:tc>
          <w:tcPr>
            <w:tcW w:w="0" w:type="auto"/>
          </w:tcPr>
          <w:p w14:paraId="07FD44F6" w14:textId="77777777" w:rsidR="00145407" w:rsidRPr="004C7630" w:rsidRDefault="00145407" w:rsidP="00D01AFD">
            <w:pPr>
              <w:pStyle w:val="Compact"/>
              <w:rPr>
                <w:sz w:val="16"/>
                <w:szCs w:val="16"/>
              </w:rPr>
            </w:pPr>
            <w:r w:rsidRPr="004C7630">
              <w:rPr>
                <w:sz w:val="16"/>
                <w:szCs w:val="16"/>
              </w:rPr>
              <w:t>-</w:t>
            </w:r>
          </w:p>
        </w:tc>
        <w:tc>
          <w:tcPr>
            <w:tcW w:w="0" w:type="auto"/>
          </w:tcPr>
          <w:p w14:paraId="1A4B3C74" w14:textId="77777777" w:rsidR="00145407" w:rsidRPr="004C7630" w:rsidRDefault="00145407" w:rsidP="00D01AFD">
            <w:pPr>
              <w:pStyle w:val="Compact"/>
              <w:rPr>
                <w:sz w:val="16"/>
                <w:szCs w:val="16"/>
              </w:rPr>
            </w:pPr>
            <w:r w:rsidRPr="004C7630">
              <w:rPr>
                <w:sz w:val="16"/>
                <w:szCs w:val="16"/>
              </w:rPr>
              <w:t>-</w:t>
            </w:r>
          </w:p>
        </w:tc>
        <w:tc>
          <w:tcPr>
            <w:tcW w:w="0" w:type="auto"/>
          </w:tcPr>
          <w:p w14:paraId="535AF2A0" w14:textId="77777777" w:rsidR="00145407" w:rsidRPr="004C7630" w:rsidRDefault="00145407" w:rsidP="00D01AFD">
            <w:pPr>
              <w:pStyle w:val="Compact"/>
              <w:rPr>
                <w:sz w:val="16"/>
                <w:szCs w:val="16"/>
              </w:rPr>
            </w:pPr>
            <w:r w:rsidRPr="004C7630">
              <w:rPr>
                <w:sz w:val="16"/>
                <w:szCs w:val="16"/>
              </w:rPr>
              <w:t>-</w:t>
            </w:r>
          </w:p>
        </w:tc>
        <w:tc>
          <w:tcPr>
            <w:tcW w:w="0" w:type="auto"/>
          </w:tcPr>
          <w:p w14:paraId="631ABEB6" w14:textId="77777777" w:rsidR="00145407" w:rsidRPr="004C7630" w:rsidRDefault="00145407" w:rsidP="00D01AFD">
            <w:pPr>
              <w:pStyle w:val="Compact"/>
              <w:rPr>
                <w:sz w:val="16"/>
                <w:szCs w:val="16"/>
              </w:rPr>
            </w:pPr>
            <w:r w:rsidRPr="004C7630">
              <w:rPr>
                <w:sz w:val="16"/>
                <w:szCs w:val="16"/>
              </w:rPr>
              <w:t>-</w:t>
            </w:r>
          </w:p>
        </w:tc>
      </w:tr>
      <w:tr w:rsidR="00145407" w:rsidRPr="004C7630" w14:paraId="232706A9" w14:textId="77777777" w:rsidTr="00807A70">
        <w:tc>
          <w:tcPr>
            <w:tcW w:w="0" w:type="auto"/>
          </w:tcPr>
          <w:p w14:paraId="411C31B7" w14:textId="77777777" w:rsidR="00145407" w:rsidRPr="00807A70" w:rsidRDefault="00145407" w:rsidP="00D01AFD">
            <w:pPr>
              <w:pStyle w:val="Compact"/>
              <w:rPr>
                <w:sz w:val="16"/>
                <w:szCs w:val="16"/>
              </w:rPr>
            </w:pPr>
            <w:r w:rsidRPr="00807A70">
              <w:rPr>
                <w:sz w:val="16"/>
                <w:szCs w:val="16"/>
              </w:rPr>
              <w:t>Cohort + Age (log) + Age (log)*cohort</w:t>
            </w:r>
          </w:p>
        </w:tc>
        <w:tc>
          <w:tcPr>
            <w:tcW w:w="0" w:type="auto"/>
          </w:tcPr>
          <w:p w14:paraId="71AC0B73" w14:textId="77777777" w:rsidR="00145407" w:rsidRPr="00807A70" w:rsidRDefault="00145407" w:rsidP="00D01AFD">
            <w:pPr>
              <w:pStyle w:val="Compact"/>
              <w:rPr>
                <w:sz w:val="16"/>
                <w:szCs w:val="16"/>
              </w:rPr>
            </w:pPr>
            <w:r w:rsidRPr="00807A70">
              <w:rPr>
                <w:sz w:val="16"/>
                <w:szCs w:val="16"/>
              </w:rPr>
              <w:t>48</w:t>
            </w:r>
          </w:p>
        </w:tc>
        <w:tc>
          <w:tcPr>
            <w:tcW w:w="0" w:type="auto"/>
          </w:tcPr>
          <w:p w14:paraId="7040300A" w14:textId="77777777" w:rsidR="00145407" w:rsidRPr="00807A70" w:rsidRDefault="00145407" w:rsidP="00D01AFD">
            <w:pPr>
              <w:pStyle w:val="Compact"/>
              <w:rPr>
                <w:sz w:val="16"/>
                <w:szCs w:val="16"/>
              </w:rPr>
            </w:pPr>
            <w:r w:rsidRPr="00807A70">
              <w:rPr>
                <w:sz w:val="16"/>
                <w:szCs w:val="16"/>
              </w:rPr>
              <w:t>-1074.102</w:t>
            </w:r>
          </w:p>
        </w:tc>
        <w:tc>
          <w:tcPr>
            <w:tcW w:w="0" w:type="auto"/>
          </w:tcPr>
          <w:p w14:paraId="697FD3CF" w14:textId="77777777" w:rsidR="00145407" w:rsidRPr="00807A70" w:rsidRDefault="00145407" w:rsidP="00D01AFD">
            <w:pPr>
              <w:pStyle w:val="Compact"/>
              <w:rPr>
                <w:sz w:val="16"/>
                <w:szCs w:val="16"/>
              </w:rPr>
            </w:pPr>
            <w:r w:rsidRPr="00807A70">
              <w:rPr>
                <w:sz w:val="16"/>
                <w:szCs w:val="16"/>
              </w:rPr>
              <w:t>0</w:t>
            </w:r>
          </w:p>
        </w:tc>
        <w:tc>
          <w:tcPr>
            <w:tcW w:w="0" w:type="auto"/>
          </w:tcPr>
          <w:p w14:paraId="67EDA6DB" w14:textId="77777777" w:rsidR="00145407" w:rsidRPr="00807A70" w:rsidRDefault="00145407" w:rsidP="00D01AFD">
            <w:pPr>
              <w:pStyle w:val="Compact"/>
              <w:rPr>
                <w:sz w:val="16"/>
                <w:szCs w:val="16"/>
              </w:rPr>
            </w:pPr>
            <w:r w:rsidRPr="00807A70">
              <w:rPr>
                <w:sz w:val="16"/>
                <w:szCs w:val="16"/>
              </w:rPr>
              <w:t>0.997</w:t>
            </w:r>
          </w:p>
        </w:tc>
      </w:tr>
      <w:tr w:rsidR="00145407" w:rsidRPr="004C7630" w14:paraId="389B1E8C" w14:textId="77777777" w:rsidTr="00807A70">
        <w:tc>
          <w:tcPr>
            <w:tcW w:w="0" w:type="auto"/>
          </w:tcPr>
          <w:p w14:paraId="2B3758D6" w14:textId="77777777" w:rsidR="00145407" w:rsidRPr="004C7630" w:rsidRDefault="00145407" w:rsidP="00D01AFD">
            <w:pPr>
              <w:pStyle w:val="Compact"/>
              <w:rPr>
                <w:sz w:val="16"/>
                <w:szCs w:val="16"/>
              </w:rPr>
            </w:pPr>
            <w:r w:rsidRPr="004C7630">
              <w:rPr>
                <w:sz w:val="16"/>
                <w:szCs w:val="16"/>
              </w:rPr>
              <w:t>Cohort + Age (log)</w:t>
            </w:r>
          </w:p>
        </w:tc>
        <w:tc>
          <w:tcPr>
            <w:tcW w:w="0" w:type="auto"/>
          </w:tcPr>
          <w:p w14:paraId="0557E29C" w14:textId="77777777" w:rsidR="00145407" w:rsidRPr="004C7630" w:rsidRDefault="00145407" w:rsidP="00D01AFD">
            <w:pPr>
              <w:pStyle w:val="Compact"/>
              <w:rPr>
                <w:sz w:val="16"/>
                <w:szCs w:val="16"/>
              </w:rPr>
            </w:pPr>
            <w:r w:rsidRPr="004C7630">
              <w:rPr>
                <w:sz w:val="16"/>
                <w:szCs w:val="16"/>
              </w:rPr>
              <w:t>27</w:t>
            </w:r>
          </w:p>
        </w:tc>
        <w:tc>
          <w:tcPr>
            <w:tcW w:w="0" w:type="auto"/>
          </w:tcPr>
          <w:p w14:paraId="179D3E7C" w14:textId="77777777" w:rsidR="00145407" w:rsidRPr="004C7630" w:rsidRDefault="00145407" w:rsidP="00D01AFD">
            <w:pPr>
              <w:pStyle w:val="Compact"/>
              <w:rPr>
                <w:sz w:val="16"/>
                <w:szCs w:val="16"/>
              </w:rPr>
            </w:pPr>
            <w:r w:rsidRPr="004C7630">
              <w:rPr>
                <w:sz w:val="16"/>
                <w:szCs w:val="16"/>
              </w:rPr>
              <w:t>-1062.782</w:t>
            </w:r>
          </w:p>
        </w:tc>
        <w:tc>
          <w:tcPr>
            <w:tcW w:w="0" w:type="auto"/>
          </w:tcPr>
          <w:p w14:paraId="0672DD4A" w14:textId="77777777" w:rsidR="00145407" w:rsidRPr="004C7630" w:rsidRDefault="00145407" w:rsidP="00D01AFD">
            <w:pPr>
              <w:pStyle w:val="Compact"/>
              <w:rPr>
                <w:sz w:val="16"/>
                <w:szCs w:val="16"/>
              </w:rPr>
            </w:pPr>
            <w:r w:rsidRPr="004C7630">
              <w:rPr>
                <w:sz w:val="16"/>
                <w:szCs w:val="16"/>
              </w:rPr>
              <w:t>11.32</w:t>
            </w:r>
          </w:p>
        </w:tc>
        <w:tc>
          <w:tcPr>
            <w:tcW w:w="0" w:type="auto"/>
          </w:tcPr>
          <w:p w14:paraId="7FA002DF" w14:textId="77777777" w:rsidR="00145407" w:rsidRPr="004C7630" w:rsidRDefault="00145407" w:rsidP="00D01AFD">
            <w:pPr>
              <w:pStyle w:val="Compact"/>
              <w:rPr>
                <w:sz w:val="16"/>
                <w:szCs w:val="16"/>
              </w:rPr>
            </w:pPr>
            <w:r w:rsidRPr="004C7630">
              <w:rPr>
                <w:sz w:val="16"/>
                <w:szCs w:val="16"/>
              </w:rPr>
              <w:t>0.003</w:t>
            </w:r>
          </w:p>
        </w:tc>
      </w:tr>
      <w:tr w:rsidR="00145407" w:rsidRPr="004C7630" w14:paraId="315F12AF" w14:textId="77777777" w:rsidTr="00807A70">
        <w:tc>
          <w:tcPr>
            <w:tcW w:w="0" w:type="auto"/>
          </w:tcPr>
          <w:p w14:paraId="31EFAC50" w14:textId="77777777" w:rsidR="00145407" w:rsidRPr="004C7630" w:rsidRDefault="00145407" w:rsidP="00D01AFD">
            <w:pPr>
              <w:pStyle w:val="Compact"/>
              <w:rPr>
                <w:sz w:val="16"/>
                <w:szCs w:val="16"/>
              </w:rPr>
            </w:pPr>
            <w:r w:rsidRPr="004C7630">
              <w:rPr>
                <w:sz w:val="16"/>
                <w:szCs w:val="16"/>
              </w:rPr>
              <w:t>Age (quadratic) + Cohort + Age (quadratic)*cohort</w:t>
            </w:r>
          </w:p>
        </w:tc>
        <w:tc>
          <w:tcPr>
            <w:tcW w:w="0" w:type="auto"/>
          </w:tcPr>
          <w:p w14:paraId="52B24F87" w14:textId="77777777" w:rsidR="00145407" w:rsidRPr="004C7630" w:rsidRDefault="00145407" w:rsidP="00D01AFD">
            <w:pPr>
              <w:pStyle w:val="Compact"/>
              <w:rPr>
                <w:sz w:val="16"/>
                <w:szCs w:val="16"/>
              </w:rPr>
            </w:pPr>
            <w:r w:rsidRPr="004C7630">
              <w:rPr>
                <w:sz w:val="16"/>
                <w:szCs w:val="16"/>
              </w:rPr>
              <w:t>48</w:t>
            </w:r>
          </w:p>
        </w:tc>
        <w:tc>
          <w:tcPr>
            <w:tcW w:w="0" w:type="auto"/>
          </w:tcPr>
          <w:p w14:paraId="1DA1DF69" w14:textId="77777777" w:rsidR="00145407" w:rsidRPr="004C7630" w:rsidRDefault="00145407" w:rsidP="00D01AFD">
            <w:pPr>
              <w:pStyle w:val="Compact"/>
              <w:rPr>
                <w:sz w:val="16"/>
                <w:szCs w:val="16"/>
              </w:rPr>
            </w:pPr>
            <w:r w:rsidRPr="004C7630">
              <w:rPr>
                <w:sz w:val="16"/>
                <w:szCs w:val="16"/>
              </w:rPr>
              <w:t>-1039.028</w:t>
            </w:r>
          </w:p>
        </w:tc>
        <w:tc>
          <w:tcPr>
            <w:tcW w:w="0" w:type="auto"/>
          </w:tcPr>
          <w:p w14:paraId="6604922A" w14:textId="77777777" w:rsidR="00145407" w:rsidRPr="004C7630" w:rsidRDefault="00145407" w:rsidP="00D01AFD">
            <w:pPr>
              <w:pStyle w:val="Compact"/>
              <w:rPr>
                <w:sz w:val="16"/>
                <w:szCs w:val="16"/>
              </w:rPr>
            </w:pPr>
            <w:r w:rsidRPr="004C7630">
              <w:rPr>
                <w:sz w:val="16"/>
                <w:szCs w:val="16"/>
              </w:rPr>
              <w:t>35.073</w:t>
            </w:r>
          </w:p>
        </w:tc>
        <w:tc>
          <w:tcPr>
            <w:tcW w:w="0" w:type="auto"/>
          </w:tcPr>
          <w:p w14:paraId="586838FC" w14:textId="77777777" w:rsidR="00145407" w:rsidRPr="004C7630" w:rsidRDefault="00145407" w:rsidP="00D01AFD">
            <w:pPr>
              <w:pStyle w:val="Compact"/>
              <w:rPr>
                <w:sz w:val="16"/>
                <w:szCs w:val="16"/>
              </w:rPr>
            </w:pPr>
            <w:r w:rsidRPr="004C7630">
              <w:rPr>
                <w:sz w:val="16"/>
                <w:szCs w:val="16"/>
              </w:rPr>
              <w:t>0</w:t>
            </w:r>
          </w:p>
        </w:tc>
      </w:tr>
      <w:tr w:rsidR="00145407" w:rsidRPr="004C7630" w14:paraId="029FAB0D" w14:textId="77777777" w:rsidTr="00807A70">
        <w:tc>
          <w:tcPr>
            <w:tcW w:w="0" w:type="auto"/>
          </w:tcPr>
          <w:p w14:paraId="275C9612" w14:textId="77777777" w:rsidR="00145407" w:rsidRPr="004C7630" w:rsidRDefault="00145407" w:rsidP="00D01AFD">
            <w:pPr>
              <w:pStyle w:val="Compact"/>
              <w:rPr>
                <w:sz w:val="16"/>
                <w:szCs w:val="16"/>
              </w:rPr>
            </w:pPr>
            <w:r w:rsidRPr="004C7630">
              <w:rPr>
                <w:sz w:val="16"/>
                <w:szCs w:val="16"/>
              </w:rPr>
              <w:t>Age (linear) + Cohort + Age (continuous)*cohort</w:t>
            </w:r>
          </w:p>
        </w:tc>
        <w:tc>
          <w:tcPr>
            <w:tcW w:w="0" w:type="auto"/>
          </w:tcPr>
          <w:p w14:paraId="25F609DB" w14:textId="77777777" w:rsidR="00145407" w:rsidRPr="004C7630" w:rsidRDefault="00145407" w:rsidP="00D01AFD">
            <w:pPr>
              <w:pStyle w:val="Compact"/>
              <w:rPr>
                <w:sz w:val="16"/>
                <w:szCs w:val="16"/>
              </w:rPr>
            </w:pPr>
            <w:r w:rsidRPr="004C7630">
              <w:rPr>
                <w:sz w:val="16"/>
                <w:szCs w:val="16"/>
              </w:rPr>
              <w:t>48</w:t>
            </w:r>
          </w:p>
        </w:tc>
        <w:tc>
          <w:tcPr>
            <w:tcW w:w="0" w:type="auto"/>
          </w:tcPr>
          <w:p w14:paraId="6AE4DDD0" w14:textId="77777777" w:rsidR="00145407" w:rsidRPr="004C7630" w:rsidRDefault="00145407" w:rsidP="00D01AFD">
            <w:pPr>
              <w:pStyle w:val="Compact"/>
              <w:rPr>
                <w:sz w:val="16"/>
                <w:szCs w:val="16"/>
              </w:rPr>
            </w:pPr>
            <w:r w:rsidRPr="004C7630">
              <w:rPr>
                <w:sz w:val="16"/>
                <w:szCs w:val="16"/>
              </w:rPr>
              <w:t>-1036.929</w:t>
            </w:r>
          </w:p>
        </w:tc>
        <w:tc>
          <w:tcPr>
            <w:tcW w:w="0" w:type="auto"/>
          </w:tcPr>
          <w:p w14:paraId="691E6ACC" w14:textId="77777777" w:rsidR="00145407" w:rsidRPr="004C7630" w:rsidRDefault="00145407" w:rsidP="00D01AFD">
            <w:pPr>
              <w:pStyle w:val="Compact"/>
              <w:rPr>
                <w:sz w:val="16"/>
                <w:szCs w:val="16"/>
              </w:rPr>
            </w:pPr>
            <w:r w:rsidRPr="004C7630">
              <w:rPr>
                <w:sz w:val="16"/>
                <w:szCs w:val="16"/>
              </w:rPr>
              <w:t>37.173</w:t>
            </w:r>
          </w:p>
        </w:tc>
        <w:tc>
          <w:tcPr>
            <w:tcW w:w="0" w:type="auto"/>
          </w:tcPr>
          <w:p w14:paraId="4EF40639" w14:textId="77777777" w:rsidR="00145407" w:rsidRPr="004C7630" w:rsidRDefault="00145407" w:rsidP="00D01AFD">
            <w:pPr>
              <w:pStyle w:val="Compact"/>
              <w:rPr>
                <w:sz w:val="16"/>
                <w:szCs w:val="16"/>
              </w:rPr>
            </w:pPr>
            <w:r w:rsidRPr="004C7630">
              <w:rPr>
                <w:sz w:val="16"/>
                <w:szCs w:val="16"/>
              </w:rPr>
              <w:t>0</w:t>
            </w:r>
          </w:p>
        </w:tc>
      </w:tr>
      <w:tr w:rsidR="00145407" w:rsidRPr="004C7630" w14:paraId="733BB8AC" w14:textId="77777777" w:rsidTr="00807A70">
        <w:tc>
          <w:tcPr>
            <w:tcW w:w="0" w:type="auto"/>
          </w:tcPr>
          <w:p w14:paraId="4271CC3E" w14:textId="77777777" w:rsidR="00145407" w:rsidRPr="004C7630" w:rsidRDefault="00145407" w:rsidP="00D01AFD">
            <w:pPr>
              <w:pStyle w:val="Compact"/>
              <w:rPr>
                <w:sz w:val="16"/>
                <w:szCs w:val="16"/>
              </w:rPr>
            </w:pPr>
            <w:r w:rsidRPr="004C7630">
              <w:rPr>
                <w:sz w:val="16"/>
                <w:szCs w:val="16"/>
              </w:rPr>
              <w:t>Age (linear) + Cohort + Age (factor) + Age (continuous)*cohort</w:t>
            </w:r>
          </w:p>
        </w:tc>
        <w:tc>
          <w:tcPr>
            <w:tcW w:w="0" w:type="auto"/>
          </w:tcPr>
          <w:p w14:paraId="22B53B0C" w14:textId="77777777" w:rsidR="00145407" w:rsidRPr="004C7630" w:rsidRDefault="00145407" w:rsidP="00D01AFD">
            <w:pPr>
              <w:pStyle w:val="Compact"/>
              <w:rPr>
                <w:sz w:val="16"/>
                <w:szCs w:val="16"/>
              </w:rPr>
            </w:pPr>
            <w:r w:rsidRPr="004C7630">
              <w:rPr>
                <w:sz w:val="16"/>
                <w:szCs w:val="16"/>
              </w:rPr>
              <w:t>63</w:t>
            </w:r>
          </w:p>
        </w:tc>
        <w:tc>
          <w:tcPr>
            <w:tcW w:w="0" w:type="auto"/>
          </w:tcPr>
          <w:p w14:paraId="1DA701A5" w14:textId="77777777" w:rsidR="00145407" w:rsidRPr="004C7630" w:rsidRDefault="00145407" w:rsidP="00D01AFD">
            <w:pPr>
              <w:pStyle w:val="Compact"/>
              <w:rPr>
                <w:sz w:val="16"/>
                <w:szCs w:val="16"/>
              </w:rPr>
            </w:pPr>
            <w:r w:rsidRPr="004C7630">
              <w:rPr>
                <w:sz w:val="16"/>
                <w:szCs w:val="16"/>
              </w:rPr>
              <w:t>-1035.722</w:t>
            </w:r>
          </w:p>
        </w:tc>
        <w:tc>
          <w:tcPr>
            <w:tcW w:w="0" w:type="auto"/>
          </w:tcPr>
          <w:p w14:paraId="2AF6D8F4" w14:textId="77777777" w:rsidR="00145407" w:rsidRPr="004C7630" w:rsidRDefault="00145407" w:rsidP="00D01AFD">
            <w:pPr>
              <w:pStyle w:val="Compact"/>
              <w:rPr>
                <w:sz w:val="16"/>
                <w:szCs w:val="16"/>
              </w:rPr>
            </w:pPr>
            <w:r w:rsidRPr="004C7630">
              <w:rPr>
                <w:sz w:val="16"/>
                <w:szCs w:val="16"/>
              </w:rPr>
              <w:t>38.379</w:t>
            </w:r>
          </w:p>
        </w:tc>
        <w:tc>
          <w:tcPr>
            <w:tcW w:w="0" w:type="auto"/>
          </w:tcPr>
          <w:p w14:paraId="5AEDE374" w14:textId="77777777" w:rsidR="00145407" w:rsidRPr="004C7630" w:rsidRDefault="00145407" w:rsidP="00D01AFD">
            <w:pPr>
              <w:pStyle w:val="Compact"/>
              <w:rPr>
                <w:sz w:val="16"/>
                <w:szCs w:val="16"/>
              </w:rPr>
            </w:pPr>
            <w:r w:rsidRPr="004C7630">
              <w:rPr>
                <w:sz w:val="16"/>
                <w:szCs w:val="16"/>
              </w:rPr>
              <w:t>0</w:t>
            </w:r>
          </w:p>
        </w:tc>
      </w:tr>
      <w:tr w:rsidR="00145407" w:rsidRPr="004C7630" w14:paraId="05E80D2F" w14:textId="77777777" w:rsidTr="00807A70">
        <w:tc>
          <w:tcPr>
            <w:tcW w:w="0" w:type="auto"/>
          </w:tcPr>
          <w:p w14:paraId="55288F07" w14:textId="77777777" w:rsidR="00145407" w:rsidRPr="004C7630" w:rsidRDefault="00145407" w:rsidP="00D01AFD">
            <w:pPr>
              <w:pStyle w:val="Compact"/>
              <w:rPr>
                <w:sz w:val="16"/>
                <w:szCs w:val="16"/>
              </w:rPr>
            </w:pPr>
            <w:r w:rsidRPr="004C7630">
              <w:rPr>
                <w:sz w:val="16"/>
                <w:szCs w:val="16"/>
              </w:rPr>
              <w:t>Age (linear) + Cohort</w:t>
            </w:r>
          </w:p>
        </w:tc>
        <w:tc>
          <w:tcPr>
            <w:tcW w:w="0" w:type="auto"/>
          </w:tcPr>
          <w:p w14:paraId="1003D2CB" w14:textId="77777777" w:rsidR="00145407" w:rsidRPr="004C7630" w:rsidRDefault="00145407" w:rsidP="00D01AFD">
            <w:pPr>
              <w:pStyle w:val="Compact"/>
              <w:rPr>
                <w:sz w:val="16"/>
                <w:szCs w:val="16"/>
              </w:rPr>
            </w:pPr>
            <w:r w:rsidRPr="004C7630">
              <w:rPr>
                <w:sz w:val="16"/>
                <w:szCs w:val="16"/>
              </w:rPr>
              <w:t>27</w:t>
            </w:r>
          </w:p>
        </w:tc>
        <w:tc>
          <w:tcPr>
            <w:tcW w:w="0" w:type="auto"/>
          </w:tcPr>
          <w:p w14:paraId="7DBA61A7" w14:textId="77777777" w:rsidR="00145407" w:rsidRPr="004C7630" w:rsidRDefault="00145407" w:rsidP="00D01AFD">
            <w:pPr>
              <w:pStyle w:val="Compact"/>
              <w:rPr>
                <w:sz w:val="16"/>
                <w:szCs w:val="16"/>
              </w:rPr>
            </w:pPr>
            <w:r w:rsidRPr="004C7630">
              <w:rPr>
                <w:sz w:val="16"/>
                <w:szCs w:val="16"/>
              </w:rPr>
              <w:t>-1035.072</w:t>
            </w:r>
          </w:p>
        </w:tc>
        <w:tc>
          <w:tcPr>
            <w:tcW w:w="0" w:type="auto"/>
          </w:tcPr>
          <w:p w14:paraId="72412E70" w14:textId="77777777" w:rsidR="00145407" w:rsidRPr="004C7630" w:rsidRDefault="00145407" w:rsidP="00D01AFD">
            <w:pPr>
              <w:pStyle w:val="Compact"/>
              <w:rPr>
                <w:sz w:val="16"/>
                <w:szCs w:val="16"/>
              </w:rPr>
            </w:pPr>
            <w:r w:rsidRPr="004C7630">
              <w:rPr>
                <w:sz w:val="16"/>
                <w:szCs w:val="16"/>
              </w:rPr>
              <w:t>39.03</w:t>
            </w:r>
          </w:p>
        </w:tc>
        <w:tc>
          <w:tcPr>
            <w:tcW w:w="0" w:type="auto"/>
          </w:tcPr>
          <w:p w14:paraId="499F78BF" w14:textId="77777777" w:rsidR="00145407" w:rsidRPr="004C7630" w:rsidRDefault="00145407" w:rsidP="00D01AFD">
            <w:pPr>
              <w:pStyle w:val="Compact"/>
              <w:rPr>
                <w:sz w:val="16"/>
                <w:szCs w:val="16"/>
              </w:rPr>
            </w:pPr>
            <w:r w:rsidRPr="004C7630">
              <w:rPr>
                <w:sz w:val="16"/>
                <w:szCs w:val="16"/>
              </w:rPr>
              <w:t>0</w:t>
            </w:r>
          </w:p>
        </w:tc>
      </w:tr>
      <w:tr w:rsidR="00145407" w:rsidRPr="004C7630" w14:paraId="02402E72" w14:textId="77777777" w:rsidTr="00807A70">
        <w:tc>
          <w:tcPr>
            <w:tcW w:w="0" w:type="auto"/>
          </w:tcPr>
          <w:p w14:paraId="324E76BA" w14:textId="77777777" w:rsidR="00145407" w:rsidRPr="004C7630" w:rsidRDefault="00145407" w:rsidP="00D01AFD">
            <w:pPr>
              <w:pStyle w:val="Compact"/>
              <w:rPr>
                <w:sz w:val="16"/>
                <w:szCs w:val="16"/>
              </w:rPr>
            </w:pPr>
            <w:r w:rsidRPr="004C7630">
              <w:rPr>
                <w:sz w:val="16"/>
                <w:szCs w:val="16"/>
              </w:rPr>
              <w:t>Age (log)</w:t>
            </w:r>
          </w:p>
        </w:tc>
        <w:tc>
          <w:tcPr>
            <w:tcW w:w="0" w:type="auto"/>
          </w:tcPr>
          <w:p w14:paraId="072D8F52" w14:textId="77777777" w:rsidR="00145407" w:rsidRPr="004C7630" w:rsidRDefault="00145407" w:rsidP="00D01AFD">
            <w:pPr>
              <w:pStyle w:val="Compact"/>
              <w:rPr>
                <w:sz w:val="16"/>
                <w:szCs w:val="16"/>
              </w:rPr>
            </w:pPr>
            <w:r w:rsidRPr="004C7630">
              <w:rPr>
                <w:sz w:val="16"/>
                <w:szCs w:val="16"/>
              </w:rPr>
              <w:t>6</w:t>
            </w:r>
          </w:p>
        </w:tc>
        <w:tc>
          <w:tcPr>
            <w:tcW w:w="0" w:type="auto"/>
          </w:tcPr>
          <w:p w14:paraId="79DFF6C8" w14:textId="77777777" w:rsidR="00145407" w:rsidRPr="004C7630" w:rsidRDefault="00145407" w:rsidP="00D01AFD">
            <w:pPr>
              <w:pStyle w:val="Compact"/>
              <w:rPr>
                <w:sz w:val="16"/>
                <w:szCs w:val="16"/>
              </w:rPr>
            </w:pPr>
            <w:r w:rsidRPr="004C7630">
              <w:rPr>
                <w:sz w:val="16"/>
                <w:szCs w:val="16"/>
              </w:rPr>
              <w:t>-1034.942</w:t>
            </w:r>
          </w:p>
        </w:tc>
        <w:tc>
          <w:tcPr>
            <w:tcW w:w="0" w:type="auto"/>
          </w:tcPr>
          <w:p w14:paraId="200B4720" w14:textId="77777777" w:rsidR="00145407" w:rsidRPr="004C7630" w:rsidRDefault="00145407" w:rsidP="00D01AFD">
            <w:pPr>
              <w:pStyle w:val="Compact"/>
              <w:rPr>
                <w:sz w:val="16"/>
                <w:szCs w:val="16"/>
              </w:rPr>
            </w:pPr>
            <w:r w:rsidRPr="004C7630">
              <w:rPr>
                <w:sz w:val="16"/>
                <w:szCs w:val="16"/>
              </w:rPr>
              <w:t>39.16</w:t>
            </w:r>
          </w:p>
        </w:tc>
        <w:tc>
          <w:tcPr>
            <w:tcW w:w="0" w:type="auto"/>
          </w:tcPr>
          <w:p w14:paraId="6BB462D3" w14:textId="77777777" w:rsidR="00145407" w:rsidRPr="004C7630" w:rsidRDefault="00145407" w:rsidP="00D01AFD">
            <w:pPr>
              <w:pStyle w:val="Compact"/>
              <w:rPr>
                <w:sz w:val="16"/>
                <w:szCs w:val="16"/>
              </w:rPr>
            </w:pPr>
            <w:r w:rsidRPr="004C7630">
              <w:rPr>
                <w:sz w:val="16"/>
                <w:szCs w:val="16"/>
              </w:rPr>
              <w:t>0</w:t>
            </w:r>
          </w:p>
        </w:tc>
      </w:tr>
      <w:tr w:rsidR="00145407" w:rsidRPr="004C7630" w14:paraId="439DAE9D" w14:textId="77777777" w:rsidTr="00807A70">
        <w:tc>
          <w:tcPr>
            <w:tcW w:w="0" w:type="auto"/>
          </w:tcPr>
          <w:p w14:paraId="73426D34" w14:textId="77777777" w:rsidR="00145407" w:rsidRPr="004C7630" w:rsidRDefault="00145407" w:rsidP="00D01AFD">
            <w:pPr>
              <w:pStyle w:val="Compact"/>
              <w:rPr>
                <w:sz w:val="16"/>
                <w:szCs w:val="16"/>
              </w:rPr>
            </w:pPr>
            <w:r w:rsidRPr="004C7630">
              <w:rPr>
                <w:sz w:val="16"/>
                <w:szCs w:val="16"/>
              </w:rPr>
              <w:t>Age (linear) + Cohort + Age (factor)</w:t>
            </w:r>
          </w:p>
        </w:tc>
        <w:tc>
          <w:tcPr>
            <w:tcW w:w="0" w:type="auto"/>
          </w:tcPr>
          <w:p w14:paraId="56646106" w14:textId="77777777" w:rsidR="00145407" w:rsidRPr="004C7630" w:rsidRDefault="00145407" w:rsidP="00D01AFD">
            <w:pPr>
              <w:pStyle w:val="Compact"/>
              <w:rPr>
                <w:sz w:val="16"/>
                <w:szCs w:val="16"/>
              </w:rPr>
            </w:pPr>
            <w:r w:rsidRPr="004C7630">
              <w:rPr>
                <w:sz w:val="16"/>
                <w:szCs w:val="16"/>
              </w:rPr>
              <w:t>42</w:t>
            </w:r>
          </w:p>
        </w:tc>
        <w:tc>
          <w:tcPr>
            <w:tcW w:w="0" w:type="auto"/>
          </w:tcPr>
          <w:p w14:paraId="63EAFAC5" w14:textId="77777777" w:rsidR="00145407" w:rsidRPr="004C7630" w:rsidRDefault="00145407" w:rsidP="00D01AFD">
            <w:pPr>
              <w:pStyle w:val="Compact"/>
              <w:rPr>
                <w:sz w:val="16"/>
                <w:szCs w:val="16"/>
              </w:rPr>
            </w:pPr>
            <w:r w:rsidRPr="004C7630">
              <w:rPr>
                <w:sz w:val="16"/>
                <w:szCs w:val="16"/>
              </w:rPr>
              <w:t>-1032.966</w:t>
            </w:r>
          </w:p>
        </w:tc>
        <w:tc>
          <w:tcPr>
            <w:tcW w:w="0" w:type="auto"/>
          </w:tcPr>
          <w:p w14:paraId="48A33E5E" w14:textId="77777777" w:rsidR="00145407" w:rsidRPr="004C7630" w:rsidRDefault="00145407" w:rsidP="00D01AFD">
            <w:pPr>
              <w:pStyle w:val="Compact"/>
              <w:rPr>
                <w:sz w:val="16"/>
                <w:szCs w:val="16"/>
              </w:rPr>
            </w:pPr>
            <w:r w:rsidRPr="004C7630">
              <w:rPr>
                <w:sz w:val="16"/>
                <w:szCs w:val="16"/>
              </w:rPr>
              <w:t>41.135</w:t>
            </w:r>
          </w:p>
        </w:tc>
        <w:tc>
          <w:tcPr>
            <w:tcW w:w="0" w:type="auto"/>
          </w:tcPr>
          <w:p w14:paraId="399C7E15" w14:textId="77777777" w:rsidR="00145407" w:rsidRPr="004C7630" w:rsidRDefault="00145407" w:rsidP="00D01AFD">
            <w:pPr>
              <w:pStyle w:val="Compact"/>
              <w:rPr>
                <w:sz w:val="16"/>
                <w:szCs w:val="16"/>
              </w:rPr>
            </w:pPr>
            <w:r w:rsidRPr="004C7630">
              <w:rPr>
                <w:sz w:val="16"/>
                <w:szCs w:val="16"/>
              </w:rPr>
              <w:t>0</w:t>
            </w:r>
          </w:p>
        </w:tc>
      </w:tr>
      <w:tr w:rsidR="00145407" w:rsidRPr="004C7630" w14:paraId="0A4BE1DC" w14:textId="77777777" w:rsidTr="00807A70">
        <w:tc>
          <w:tcPr>
            <w:tcW w:w="0" w:type="auto"/>
          </w:tcPr>
          <w:p w14:paraId="1340A5B7" w14:textId="77777777" w:rsidR="00145407" w:rsidRPr="004C7630" w:rsidRDefault="00145407" w:rsidP="00D01AFD">
            <w:pPr>
              <w:pStyle w:val="Compact"/>
              <w:rPr>
                <w:sz w:val="16"/>
                <w:szCs w:val="16"/>
              </w:rPr>
            </w:pPr>
            <w:r w:rsidRPr="004C7630">
              <w:rPr>
                <w:sz w:val="16"/>
                <w:szCs w:val="16"/>
              </w:rPr>
              <w:t>Cohort + Age (factor)</w:t>
            </w:r>
          </w:p>
        </w:tc>
        <w:tc>
          <w:tcPr>
            <w:tcW w:w="0" w:type="auto"/>
          </w:tcPr>
          <w:p w14:paraId="32220771" w14:textId="77777777" w:rsidR="00145407" w:rsidRPr="004C7630" w:rsidRDefault="00145407" w:rsidP="00D01AFD">
            <w:pPr>
              <w:pStyle w:val="Compact"/>
              <w:rPr>
                <w:sz w:val="16"/>
                <w:szCs w:val="16"/>
              </w:rPr>
            </w:pPr>
            <w:r w:rsidRPr="004C7630">
              <w:rPr>
                <w:sz w:val="16"/>
                <w:szCs w:val="16"/>
              </w:rPr>
              <w:t>41</w:t>
            </w:r>
          </w:p>
        </w:tc>
        <w:tc>
          <w:tcPr>
            <w:tcW w:w="0" w:type="auto"/>
          </w:tcPr>
          <w:p w14:paraId="5E844919" w14:textId="77777777" w:rsidR="00145407" w:rsidRPr="004C7630" w:rsidRDefault="00145407" w:rsidP="00D01AFD">
            <w:pPr>
              <w:pStyle w:val="Compact"/>
              <w:rPr>
                <w:sz w:val="16"/>
                <w:szCs w:val="16"/>
              </w:rPr>
            </w:pPr>
            <w:r w:rsidRPr="004C7630">
              <w:rPr>
                <w:sz w:val="16"/>
                <w:szCs w:val="16"/>
              </w:rPr>
              <w:t>-1027.498</w:t>
            </w:r>
          </w:p>
        </w:tc>
        <w:tc>
          <w:tcPr>
            <w:tcW w:w="0" w:type="auto"/>
          </w:tcPr>
          <w:p w14:paraId="13F53620" w14:textId="77777777" w:rsidR="00145407" w:rsidRPr="004C7630" w:rsidRDefault="00145407" w:rsidP="00D01AFD">
            <w:pPr>
              <w:pStyle w:val="Compact"/>
              <w:rPr>
                <w:sz w:val="16"/>
                <w:szCs w:val="16"/>
              </w:rPr>
            </w:pPr>
            <w:r w:rsidRPr="004C7630">
              <w:rPr>
                <w:sz w:val="16"/>
                <w:szCs w:val="16"/>
              </w:rPr>
              <w:t>46.604</w:t>
            </w:r>
          </w:p>
        </w:tc>
        <w:tc>
          <w:tcPr>
            <w:tcW w:w="0" w:type="auto"/>
          </w:tcPr>
          <w:p w14:paraId="412A2EA2" w14:textId="77777777" w:rsidR="00145407" w:rsidRPr="004C7630" w:rsidRDefault="00145407" w:rsidP="00D01AFD">
            <w:pPr>
              <w:pStyle w:val="Compact"/>
              <w:rPr>
                <w:sz w:val="16"/>
                <w:szCs w:val="16"/>
              </w:rPr>
            </w:pPr>
            <w:r w:rsidRPr="004C7630">
              <w:rPr>
                <w:sz w:val="16"/>
                <w:szCs w:val="16"/>
              </w:rPr>
              <w:t>0</w:t>
            </w:r>
          </w:p>
        </w:tc>
      </w:tr>
      <w:tr w:rsidR="00145407" w:rsidRPr="004C7630" w14:paraId="04B3A68C" w14:textId="77777777" w:rsidTr="00807A70">
        <w:tc>
          <w:tcPr>
            <w:tcW w:w="0" w:type="auto"/>
          </w:tcPr>
          <w:p w14:paraId="1C2462B5" w14:textId="77777777" w:rsidR="00145407" w:rsidRPr="004C7630" w:rsidRDefault="00145407" w:rsidP="00D01AFD">
            <w:pPr>
              <w:pStyle w:val="Compact"/>
              <w:rPr>
                <w:sz w:val="16"/>
                <w:szCs w:val="16"/>
              </w:rPr>
            </w:pPr>
            <w:r w:rsidRPr="004C7630">
              <w:rPr>
                <w:sz w:val="16"/>
                <w:szCs w:val="16"/>
              </w:rPr>
              <w:t>Age (linear) + Age (factor)</w:t>
            </w:r>
          </w:p>
        </w:tc>
        <w:tc>
          <w:tcPr>
            <w:tcW w:w="0" w:type="auto"/>
          </w:tcPr>
          <w:p w14:paraId="3AEB6C8E" w14:textId="77777777" w:rsidR="00145407" w:rsidRPr="004C7630" w:rsidRDefault="00145407" w:rsidP="00D01AFD">
            <w:pPr>
              <w:pStyle w:val="Compact"/>
              <w:rPr>
                <w:sz w:val="16"/>
                <w:szCs w:val="16"/>
              </w:rPr>
            </w:pPr>
            <w:r w:rsidRPr="004C7630">
              <w:rPr>
                <w:sz w:val="16"/>
                <w:szCs w:val="16"/>
              </w:rPr>
              <w:t>21</w:t>
            </w:r>
          </w:p>
        </w:tc>
        <w:tc>
          <w:tcPr>
            <w:tcW w:w="0" w:type="auto"/>
          </w:tcPr>
          <w:p w14:paraId="74B06344" w14:textId="77777777" w:rsidR="00145407" w:rsidRPr="004C7630" w:rsidRDefault="00145407" w:rsidP="00D01AFD">
            <w:pPr>
              <w:pStyle w:val="Compact"/>
              <w:rPr>
                <w:sz w:val="16"/>
                <w:szCs w:val="16"/>
              </w:rPr>
            </w:pPr>
            <w:r w:rsidRPr="004C7630">
              <w:rPr>
                <w:sz w:val="16"/>
                <w:szCs w:val="16"/>
              </w:rPr>
              <w:t>-1009.351</w:t>
            </w:r>
          </w:p>
        </w:tc>
        <w:tc>
          <w:tcPr>
            <w:tcW w:w="0" w:type="auto"/>
          </w:tcPr>
          <w:p w14:paraId="2DDD262F" w14:textId="77777777" w:rsidR="00145407" w:rsidRPr="004C7630" w:rsidRDefault="00145407" w:rsidP="00D01AFD">
            <w:pPr>
              <w:pStyle w:val="Compact"/>
              <w:rPr>
                <w:sz w:val="16"/>
                <w:szCs w:val="16"/>
              </w:rPr>
            </w:pPr>
            <w:r w:rsidRPr="004C7630">
              <w:rPr>
                <w:sz w:val="16"/>
                <w:szCs w:val="16"/>
              </w:rPr>
              <w:t>64.751</w:t>
            </w:r>
          </w:p>
        </w:tc>
        <w:tc>
          <w:tcPr>
            <w:tcW w:w="0" w:type="auto"/>
          </w:tcPr>
          <w:p w14:paraId="180EA3EE" w14:textId="77777777" w:rsidR="00145407" w:rsidRPr="004C7630" w:rsidRDefault="00145407" w:rsidP="00D01AFD">
            <w:pPr>
              <w:pStyle w:val="Compact"/>
              <w:rPr>
                <w:sz w:val="16"/>
                <w:szCs w:val="16"/>
              </w:rPr>
            </w:pPr>
            <w:r w:rsidRPr="004C7630">
              <w:rPr>
                <w:sz w:val="16"/>
                <w:szCs w:val="16"/>
              </w:rPr>
              <w:t>0</w:t>
            </w:r>
          </w:p>
        </w:tc>
      </w:tr>
      <w:tr w:rsidR="00145407" w:rsidRPr="004C7630" w14:paraId="271BF7FB" w14:textId="77777777" w:rsidTr="00807A70">
        <w:tc>
          <w:tcPr>
            <w:tcW w:w="0" w:type="auto"/>
          </w:tcPr>
          <w:p w14:paraId="7B090E77" w14:textId="77777777" w:rsidR="00145407" w:rsidRPr="004C7630" w:rsidRDefault="00145407" w:rsidP="00D01AFD">
            <w:pPr>
              <w:pStyle w:val="Compact"/>
              <w:rPr>
                <w:sz w:val="16"/>
                <w:szCs w:val="16"/>
              </w:rPr>
            </w:pPr>
            <w:r w:rsidRPr="004C7630">
              <w:rPr>
                <w:sz w:val="16"/>
                <w:szCs w:val="16"/>
              </w:rPr>
              <w:t>Age (quadratic) + Cohort</w:t>
            </w:r>
          </w:p>
        </w:tc>
        <w:tc>
          <w:tcPr>
            <w:tcW w:w="0" w:type="auto"/>
          </w:tcPr>
          <w:p w14:paraId="257CE19E" w14:textId="77777777" w:rsidR="00145407" w:rsidRPr="004C7630" w:rsidRDefault="00145407" w:rsidP="00D01AFD">
            <w:pPr>
              <w:pStyle w:val="Compact"/>
              <w:rPr>
                <w:sz w:val="16"/>
                <w:szCs w:val="16"/>
              </w:rPr>
            </w:pPr>
            <w:r w:rsidRPr="004C7630">
              <w:rPr>
                <w:sz w:val="16"/>
                <w:szCs w:val="16"/>
              </w:rPr>
              <w:t>27</w:t>
            </w:r>
          </w:p>
        </w:tc>
        <w:tc>
          <w:tcPr>
            <w:tcW w:w="0" w:type="auto"/>
          </w:tcPr>
          <w:p w14:paraId="42E843F0" w14:textId="77777777" w:rsidR="00145407" w:rsidRPr="004C7630" w:rsidRDefault="00145407" w:rsidP="00D01AFD">
            <w:pPr>
              <w:pStyle w:val="Compact"/>
              <w:rPr>
                <w:sz w:val="16"/>
                <w:szCs w:val="16"/>
              </w:rPr>
            </w:pPr>
            <w:r w:rsidRPr="004C7630">
              <w:rPr>
                <w:sz w:val="16"/>
                <w:szCs w:val="16"/>
              </w:rPr>
              <w:t>-1007.366</w:t>
            </w:r>
          </w:p>
        </w:tc>
        <w:tc>
          <w:tcPr>
            <w:tcW w:w="0" w:type="auto"/>
          </w:tcPr>
          <w:p w14:paraId="63832A59" w14:textId="77777777" w:rsidR="00145407" w:rsidRPr="004C7630" w:rsidRDefault="00145407" w:rsidP="00D01AFD">
            <w:pPr>
              <w:pStyle w:val="Compact"/>
              <w:rPr>
                <w:sz w:val="16"/>
                <w:szCs w:val="16"/>
              </w:rPr>
            </w:pPr>
            <w:r w:rsidRPr="004C7630">
              <w:rPr>
                <w:sz w:val="16"/>
                <w:szCs w:val="16"/>
              </w:rPr>
              <w:t>66.736</w:t>
            </w:r>
          </w:p>
        </w:tc>
        <w:tc>
          <w:tcPr>
            <w:tcW w:w="0" w:type="auto"/>
          </w:tcPr>
          <w:p w14:paraId="39FC8235" w14:textId="77777777" w:rsidR="00145407" w:rsidRPr="004C7630" w:rsidRDefault="00145407" w:rsidP="00D01AFD">
            <w:pPr>
              <w:pStyle w:val="Compact"/>
              <w:rPr>
                <w:sz w:val="16"/>
                <w:szCs w:val="16"/>
              </w:rPr>
            </w:pPr>
            <w:r w:rsidRPr="004C7630">
              <w:rPr>
                <w:sz w:val="16"/>
                <w:szCs w:val="16"/>
              </w:rPr>
              <w:t>0</w:t>
            </w:r>
          </w:p>
        </w:tc>
      </w:tr>
      <w:tr w:rsidR="00145407" w:rsidRPr="004C7630" w14:paraId="6A944CF6" w14:textId="77777777" w:rsidTr="00807A70">
        <w:tc>
          <w:tcPr>
            <w:tcW w:w="0" w:type="auto"/>
          </w:tcPr>
          <w:p w14:paraId="77053205" w14:textId="77777777" w:rsidR="00145407" w:rsidRPr="004C7630" w:rsidRDefault="00145407" w:rsidP="00D01AFD">
            <w:pPr>
              <w:pStyle w:val="Compact"/>
              <w:rPr>
                <w:sz w:val="16"/>
                <w:szCs w:val="16"/>
              </w:rPr>
            </w:pPr>
            <w:r w:rsidRPr="004C7630">
              <w:rPr>
                <w:sz w:val="16"/>
                <w:szCs w:val="16"/>
              </w:rPr>
              <w:t>Age (linear)</w:t>
            </w:r>
          </w:p>
        </w:tc>
        <w:tc>
          <w:tcPr>
            <w:tcW w:w="0" w:type="auto"/>
          </w:tcPr>
          <w:p w14:paraId="1D5CE1DB" w14:textId="77777777" w:rsidR="00145407" w:rsidRPr="004C7630" w:rsidRDefault="00145407" w:rsidP="00D01AFD">
            <w:pPr>
              <w:pStyle w:val="Compact"/>
              <w:rPr>
                <w:sz w:val="16"/>
                <w:szCs w:val="16"/>
              </w:rPr>
            </w:pPr>
            <w:r w:rsidRPr="004C7630">
              <w:rPr>
                <w:sz w:val="16"/>
                <w:szCs w:val="16"/>
              </w:rPr>
              <w:t>6</w:t>
            </w:r>
          </w:p>
        </w:tc>
        <w:tc>
          <w:tcPr>
            <w:tcW w:w="0" w:type="auto"/>
          </w:tcPr>
          <w:p w14:paraId="0F5141BD" w14:textId="77777777" w:rsidR="00145407" w:rsidRPr="004C7630" w:rsidRDefault="00145407" w:rsidP="00D01AFD">
            <w:pPr>
              <w:pStyle w:val="Compact"/>
              <w:rPr>
                <w:sz w:val="16"/>
                <w:szCs w:val="16"/>
              </w:rPr>
            </w:pPr>
            <w:r w:rsidRPr="004C7630">
              <w:rPr>
                <w:sz w:val="16"/>
                <w:szCs w:val="16"/>
              </w:rPr>
              <w:t>-1006.873</w:t>
            </w:r>
          </w:p>
        </w:tc>
        <w:tc>
          <w:tcPr>
            <w:tcW w:w="0" w:type="auto"/>
          </w:tcPr>
          <w:p w14:paraId="3B53A576" w14:textId="77777777" w:rsidR="00145407" w:rsidRPr="004C7630" w:rsidRDefault="00145407" w:rsidP="00D01AFD">
            <w:pPr>
              <w:pStyle w:val="Compact"/>
              <w:rPr>
                <w:sz w:val="16"/>
                <w:szCs w:val="16"/>
              </w:rPr>
            </w:pPr>
            <w:r w:rsidRPr="004C7630">
              <w:rPr>
                <w:sz w:val="16"/>
                <w:szCs w:val="16"/>
              </w:rPr>
              <w:t>67.229</w:t>
            </w:r>
          </w:p>
        </w:tc>
        <w:tc>
          <w:tcPr>
            <w:tcW w:w="0" w:type="auto"/>
          </w:tcPr>
          <w:p w14:paraId="12FF6361" w14:textId="77777777" w:rsidR="00145407" w:rsidRPr="004C7630" w:rsidRDefault="00145407" w:rsidP="00D01AFD">
            <w:pPr>
              <w:pStyle w:val="Compact"/>
              <w:rPr>
                <w:sz w:val="16"/>
                <w:szCs w:val="16"/>
              </w:rPr>
            </w:pPr>
            <w:r w:rsidRPr="004C7630">
              <w:rPr>
                <w:sz w:val="16"/>
                <w:szCs w:val="16"/>
              </w:rPr>
              <w:t>0</w:t>
            </w:r>
          </w:p>
        </w:tc>
      </w:tr>
      <w:tr w:rsidR="00145407" w:rsidRPr="004C7630" w14:paraId="36B4B93F" w14:textId="77777777" w:rsidTr="00807A70">
        <w:tc>
          <w:tcPr>
            <w:tcW w:w="0" w:type="auto"/>
          </w:tcPr>
          <w:p w14:paraId="56597992" w14:textId="77777777" w:rsidR="00145407" w:rsidRPr="004C7630" w:rsidRDefault="00145407" w:rsidP="00D01AFD">
            <w:pPr>
              <w:pStyle w:val="Compact"/>
              <w:rPr>
                <w:sz w:val="16"/>
                <w:szCs w:val="16"/>
              </w:rPr>
            </w:pPr>
            <w:r w:rsidRPr="004C7630">
              <w:rPr>
                <w:sz w:val="16"/>
                <w:szCs w:val="16"/>
              </w:rPr>
              <w:t>Age (factor)</w:t>
            </w:r>
          </w:p>
        </w:tc>
        <w:tc>
          <w:tcPr>
            <w:tcW w:w="0" w:type="auto"/>
          </w:tcPr>
          <w:p w14:paraId="4199A7B6" w14:textId="77777777" w:rsidR="00145407" w:rsidRPr="004C7630" w:rsidRDefault="00145407" w:rsidP="00D01AFD">
            <w:pPr>
              <w:pStyle w:val="Compact"/>
              <w:rPr>
                <w:sz w:val="16"/>
                <w:szCs w:val="16"/>
              </w:rPr>
            </w:pPr>
            <w:r w:rsidRPr="004C7630">
              <w:rPr>
                <w:sz w:val="16"/>
                <w:szCs w:val="16"/>
              </w:rPr>
              <w:t>20</w:t>
            </w:r>
          </w:p>
        </w:tc>
        <w:tc>
          <w:tcPr>
            <w:tcW w:w="0" w:type="auto"/>
          </w:tcPr>
          <w:p w14:paraId="3EC3CA82" w14:textId="77777777" w:rsidR="00145407" w:rsidRPr="004C7630" w:rsidRDefault="00145407" w:rsidP="00D01AFD">
            <w:pPr>
              <w:pStyle w:val="Compact"/>
              <w:rPr>
                <w:sz w:val="16"/>
                <w:szCs w:val="16"/>
              </w:rPr>
            </w:pPr>
            <w:r w:rsidRPr="004C7630">
              <w:rPr>
                <w:sz w:val="16"/>
                <w:szCs w:val="16"/>
              </w:rPr>
              <w:t>-1004.885</w:t>
            </w:r>
          </w:p>
        </w:tc>
        <w:tc>
          <w:tcPr>
            <w:tcW w:w="0" w:type="auto"/>
          </w:tcPr>
          <w:p w14:paraId="783CAB73" w14:textId="77777777" w:rsidR="00145407" w:rsidRPr="004C7630" w:rsidRDefault="00145407" w:rsidP="00D01AFD">
            <w:pPr>
              <w:pStyle w:val="Compact"/>
              <w:rPr>
                <w:sz w:val="16"/>
                <w:szCs w:val="16"/>
              </w:rPr>
            </w:pPr>
            <w:r w:rsidRPr="004C7630">
              <w:rPr>
                <w:sz w:val="16"/>
                <w:szCs w:val="16"/>
              </w:rPr>
              <w:t>69.217</w:t>
            </w:r>
          </w:p>
        </w:tc>
        <w:tc>
          <w:tcPr>
            <w:tcW w:w="0" w:type="auto"/>
          </w:tcPr>
          <w:p w14:paraId="4A8A4CE5" w14:textId="77777777" w:rsidR="00145407" w:rsidRPr="004C7630" w:rsidRDefault="00145407" w:rsidP="00D01AFD">
            <w:pPr>
              <w:pStyle w:val="Compact"/>
              <w:rPr>
                <w:sz w:val="16"/>
                <w:szCs w:val="16"/>
              </w:rPr>
            </w:pPr>
            <w:r w:rsidRPr="004C7630">
              <w:rPr>
                <w:sz w:val="16"/>
                <w:szCs w:val="16"/>
              </w:rPr>
              <w:t>0</w:t>
            </w:r>
          </w:p>
        </w:tc>
      </w:tr>
      <w:tr w:rsidR="00145407" w:rsidRPr="004C7630" w14:paraId="356EDB9C" w14:textId="77777777" w:rsidTr="00807A70">
        <w:tc>
          <w:tcPr>
            <w:tcW w:w="0" w:type="auto"/>
          </w:tcPr>
          <w:p w14:paraId="4E336760" w14:textId="77777777" w:rsidR="00145407" w:rsidRPr="004C7630" w:rsidRDefault="00145407" w:rsidP="00D01AFD">
            <w:pPr>
              <w:pStyle w:val="Compact"/>
              <w:rPr>
                <w:sz w:val="16"/>
                <w:szCs w:val="16"/>
              </w:rPr>
            </w:pPr>
            <w:r w:rsidRPr="004C7630">
              <w:rPr>
                <w:sz w:val="16"/>
                <w:szCs w:val="16"/>
              </w:rPr>
              <w:t>Cohort</w:t>
            </w:r>
          </w:p>
        </w:tc>
        <w:tc>
          <w:tcPr>
            <w:tcW w:w="0" w:type="auto"/>
          </w:tcPr>
          <w:p w14:paraId="25119E46" w14:textId="77777777" w:rsidR="00145407" w:rsidRPr="004C7630" w:rsidRDefault="00145407" w:rsidP="00D01AFD">
            <w:pPr>
              <w:pStyle w:val="Compact"/>
              <w:rPr>
                <w:sz w:val="16"/>
                <w:szCs w:val="16"/>
              </w:rPr>
            </w:pPr>
            <w:r w:rsidRPr="004C7630">
              <w:rPr>
                <w:sz w:val="16"/>
                <w:szCs w:val="16"/>
              </w:rPr>
              <w:t>26</w:t>
            </w:r>
          </w:p>
        </w:tc>
        <w:tc>
          <w:tcPr>
            <w:tcW w:w="0" w:type="auto"/>
          </w:tcPr>
          <w:p w14:paraId="2FF1B973" w14:textId="77777777" w:rsidR="00145407" w:rsidRPr="004C7630" w:rsidRDefault="00145407" w:rsidP="00D01AFD">
            <w:pPr>
              <w:pStyle w:val="Compact"/>
              <w:rPr>
                <w:sz w:val="16"/>
                <w:szCs w:val="16"/>
              </w:rPr>
            </w:pPr>
            <w:r w:rsidRPr="004C7630">
              <w:rPr>
                <w:sz w:val="16"/>
                <w:szCs w:val="16"/>
              </w:rPr>
              <w:t>-1000.037</w:t>
            </w:r>
          </w:p>
        </w:tc>
        <w:tc>
          <w:tcPr>
            <w:tcW w:w="0" w:type="auto"/>
          </w:tcPr>
          <w:p w14:paraId="67643855" w14:textId="77777777" w:rsidR="00145407" w:rsidRPr="004C7630" w:rsidRDefault="00145407" w:rsidP="00D01AFD">
            <w:pPr>
              <w:pStyle w:val="Compact"/>
              <w:rPr>
                <w:sz w:val="16"/>
                <w:szCs w:val="16"/>
              </w:rPr>
            </w:pPr>
            <w:r w:rsidRPr="004C7630">
              <w:rPr>
                <w:sz w:val="16"/>
                <w:szCs w:val="16"/>
              </w:rPr>
              <w:t>74.065</w:t>
            </w:r>
          </w:p>
        </w:tc>
        <w:tc>
          <w:tcPr>
            <w:tcW w:w="0" w:type="auto"/>
          </w:tcPr>
          <w:p w14:paraId="0AD200A1" w14:textId="77777777" w:rsidR="00145407" w:rsidRPr="004C7630" w:rsidRDefault="00145407" w:rsidP="00D01AFD">
            <w:pPr>
              <w:pStyle w:val="Compact"/>
              <w:rPr>
                <w:sz w:val="16"/>
                <w:szCs w:val="16"/>
              </w:rPr>
            </w:pPr>
            <w:r w:rsidRPr="004C7630">
              <w:rPr>
                <w:sz w:val="16"/>
                <w:szCs w:val="16"/>
              </w:rPr>
              <w:t>0</w:t>
            </w:r>
          </w:p>
        </w:tc>
      </w:tr>
      <w:tr w:rsidR="00145407" w:rsidRPr="004C7630" w14:paraId="70C24B52" w14:textId="77777777" w:rsidTr="00807A70">
        <w:tc>
          <w:tcPr>
            <w:tcW w:w="0" w:type="auto"/>
          </w:tcPr>
          <w:p w14:paraId="78EBAF35" w14:textId="77777777" w:rsidR="00145407" w:rsidRPr="004C7630" w:rsidRDefault="00145407" w:rsidP="00D01AFD">
            <w:pPr>
              <w:pStyle w:val="Compact"/>
              <w:rPr>
                <w:sz w:val="16"/>
                <w:szCs w:val="16"/>
              </w:rPr>
            </w:pPr>
            <w:r w:rsidRPr="004C7630">
              <w:rPr>
                <w:sz w:val="16"/>
                <w:szCs w:val="16"/>
              </w:rPr>
              <w:t>Age (quadratic)</w:t>
            </w:r>
          </w:p>
        </w:tc>
        <w:tc>
          <w:tcPr>
            <w:tcW w:w="0" w:type="auto"/>
          </w:tcPr>
          <w:p w14:paraId="04AD85A9" w14:textId="77777777" w:rsidR="00145407" w:rsidRPr="004C7630" w:rsidRDefault="00145407" w:rsidP="00D01AFD">
            <w:pPr>
              <w:pStyle w:val="Compact"/>
              <w:rPr>
                <w:sz w:val="16"/>
                <w:szCs w:val="16"/>
              </w:rPr>
            </w:pPr>
            <w:r w:rsidRPr="004C7630">
              <w:rPr>
                <w:sz w:val="16"/>
                <w:szCs w:val="16"/>
              </w:rPr>
              <w:t>6</w:t>
            </w:r>
          </w:p>
        </w:tc>
        <w:tc>
          <w:tcPr>
            <w:tcW w:w="0" w:type="auto"/>
          </w:tcPr>
          <w:p w14:paraId="0FED4C2F" w14:textId="77777777" w:rsidR="00145407" w:rsidRPr="004C7630" w:rsidRDefault="00145407" w:rsidP="00D01AFD">
            <w:pPr>
              <w:pStyle w:val="Compact"/>
              <w:rPr>
                <w:sz w:val="16"/>
                <w:szCs w:val="16"/>
              </w:rPr>
            </w:pPr>
            <w:r w:rsidRPr="004C7630">
              <w:rPr>
                <w:sz w:val="16"/>
                <w:szCs w:val="16"/>
              </w:rPr>
              <w:t>-996.559</w:t>
            </w:r>
          </w:p>
        </w:tc>
        <w:tc>
          <w:tcPr>
            <w:tcW w:w="0" w:type="auto"/>
          </w:tcPr>
          <w:p w14:paraId="1D906BDC" w14:textId="77777777" w:rsidR="00145407" w:rsidRPr="004C7630" w:rsidRDefault="00145407" w:rsidP="00D01AFD">
            <w:pPr>
              <w:pStyle w:val="Compact"/>
              <w:rPr>
                <w:sz w:val="16"/>
                <w:szCs w:val="16"/>
              </w:rPr>
            </w:pPr>
            <w:r w:rsidRPr="004C7630">
              <w:rPr>
                <w:sz w:val="16"/>
                <w:szCs w:val="16"/>
              </w:rPr>
              <w:t>77.543</w:t>
            </w:r>
          </w:p>
        </w:tc>
        <w:tc>
          <w:tcPr>
            <w:tcW w:w="0" w:type="auto"/>
          </w:tcPr>
          <w:p w14:paraId="4886A705" w14:textId="77777777" w:rsidR="00145407" w:rsidRPr="004C7630" w:rsidRDefault="00145407" w:rsidP="00D01AFD">
            <w:pPr>
              <w:pStyle w:val="Compact"/>
              <w:rPr>
                <w:sz w:val="16"/>
                <w:szCs w:val="16"/>
              </w:rPr>
            </w:pPr>
            <w:r w:rsidRPr="004C7630">
              <w:rPr>
                <w:sz w:val="16"/>
                <w:szCs w:val="16"/>
              </w:rPr>
              <w:t>0</w:t>
            </w:r>
          </w:p>
        </w:tc>
      </w:tr>
      <w:tr w:rsidR="00145407" w:rsidRPr="004C7630" w14:paraId="62B6C1A3" w14:textId="77777777" w:rsidTr="00807A70">
        <w:tc>
          <w:tcPr>
            <w:tcW w:w="0" w:type="auto"/>
          </w:tcPr>
          <w:p w14:paraId="68D08731" w14:textId="77777777" w:rsidR="00145407" w:rsidRPr="004C7630" w:rsidRDefault="00145407" w:rsidP="00D01AFD">
            <w:pPr>
              <w:pStyle w:val="Compact"/>
              <w:rPr>
                <w:sz w:val="16"/>
                <w:szCs w:val="16"/>
              </w:rPr>
            </w:pPr>
            <w:r w:rsidRPr="004C7630">
              <w:rPr>
                <w:sz w:val="16"/>
                <w:szCs w:val="16"/>
              </w:rPr>
              <w:t>Null model</w:t>
            </w:r>
          </w:p>
        </w:tc>
        <w:tc>
          <w:tcPr>
            <w:tcW w:w="0" w:type="auto"/>
          </w:tcPr>
          <w:p w14:paraId="22DF4D20" w14:textId="77777777" w:rsidR="00145407" w:rsidRPr="004C7630" w:rsidRDefault="00145407" w:rsidP="00D01AFD">
            <w:pPr>
              <w:pStyle w:val="Compact"/>
              <w:rPr>
                <w:sz w:val="16"/>
                <w:szCs w:val="16"/>
              </w:rPr>
            </w:pPr>
            <w:r w:rsidRPr="004C7630">
              <w:rPr>
                <w:sz w:val="16"/>
                <w:szCs w:val="16"/>
              </w:rPr>
              <w:t>5</w:t>
            </w:r>
          </w:p>
        </w:tc>
        <w:tc>
          <w:tcPr>
            <w:tcW w:w="0" w:type="auto"/>
          </w:tcPr>
          <w:p w14:paraId="6B9E94CC" w14:textId="77777777" w:rsidR="00145407" w:rsidRPr="004C7630" w:rsidRDefault="00145407" w:rsidP="00D01AFD">
            <w:pPr>
              <w:pStyle w:val="Compact"/>
              <w:rPr>
                <w:sz w:val="16"/>
                <w:szCs w:val="16"/>
              </w:rPr>
            </w:pPr>
            <w:r w:rsidRPr="004C7630">
              <w:rPr>
                <w:sz w:val="16"/>
                <w:szCs w:val="16"/>
              </w:rPr>
              <w:t>-989.909</w:t>
            </w:r>
          </w:p>
        </w:tc>
        <w:tc>
          <w:tcPr>
            <w:tcW w:w="0" w:type="auto"/>
          </w:tcPr>
          <w:p w14:paraId="3DBF3D96" w14:textId="77777777" w:rsidR="00145407" w:rsidRPr="004C7630" w:rsidRDefault="00145407" w:rsidP="00D01AFD">
            <w:pPr>
              <w:pStyle w:val="Compact"/>
              <w:rPr>
                <w:sz w:val="16"/>
                <w:szCs w:val="16"/>
              </w:rPr>
            </w:pPr>
            <w:r w:rsidRPr="004C7630">
              <w:rPr>
                <w:sz w:val="16"/>
                <w:szCs w:val="16"/>
              </w:rPr>
              <w:t>84.193</w:t>
            </w:r>
          </w:p>
        </w:tc>
        <w:tc>
          <w:tcPr>
            <w:tcW w:w="0" w:type="auto"/>
          </w:tcPr>
          <w:p w14:paraId="6CAA777C" w14:textId="77777777" w:rsidR="00145407" w:rsidRPr="004C7630" w:rsidRDefault="00145407" w:rsidP="00D01AFD">
            <w:pPr>
              <w:pStyle w:val="Compact"/>
              <w:rPr>
                <w:sz w:val="16"/>
                <w:szCs w:val="16"/>
              </w:rPr>
            </w:pPr>
            <w:r w:rsidRPr="004C7630">
              <w:rPr>
                <w:sz w:val="16"/>
                <w:szCs w:val="16"/>
              </w:rPr>
              <w:t>0</w:t>
            </w:r>
          </w:p>
        </w:tc>
      </w:tr>
      <w:tr w:rsidR="00145407" w:rsidRPr="004C7630" w14:paraId="37996A45" w14:textId="77777777" w:rsidTr="00807A70">
        <w:tc>
          <w:tcPr>
            <w:tcW w:w="0" w:type="auto"/>
          </w:tcPr>
          <w:p w14:paraId="182F7225" w14:textId="77777777" w:rsidR="00145407" w:rsidRPr="004C7630" w:rsidRDefault="00145407" w:rsidP="00D01AFD">
            <w:pPr>
              <w:pStyle w:val="Compact"/>
              <w:rPr>
                <w:sz w:val="16"/>
                <w:szCs w:val="16"/>
              </w:rPr>
            </w:pPr>
            <w:r w:rsidRPr="004C7630">
              <w:rPr>
                <w:sz w:val="16"/>
                <w:szCs w:val="16"/>
              </w:rPr>
              <w:t>Age (linear) + Cohort + Age (factor) + Age (factor)*cohort</w:t>
            </w:r>
          </w:p>
        </w:tc>
        <w:tc>
          <w:tcPr>
            <w:tcW w:w="0" w:type="auto"/>
          </w:tcPr>
          <w:p w14:paraId="6F3AA671" w14:textId="77777777" w:rsidR="00145407" w:rsidRPr="004C7630" w:rsidRDefault="00145407" w:rsidP="00D01AFD">
            <w:pPr>
              <w:pStyle w:val="Compact"/>
              <w:rPr>
                <w:sz w:val="16"/>
                <w:szCs w:val="16"/>
              </w:rPr>
            </w:pPr>
            <w:r w:rsidRPr="004C7630">
              <w:rPr>
                <w:sz w:val="16"/>
                <w:szCs w:val="16"/>
              </w:rPr>
              <w:t>189</w:t>
            </w:r>
          </w:p>
        </w:tc>
        <w:tc>
          <w:tcPr>
            <w:tcW w:w="0" w:type="auto"/>
          </w:tcPr>
          <w:p w14:paraId="38103550" w14:textId="77777777" w:rsidR="00145407" w:rsidRPr="004C7630" w:rsidRDefault="00145407" w:rsidP="00D01AFD">
            <w:pPr>
              <w:pStyle w:val="Compact"/>
              <w:rPr>
                <w:sz w:val="16"/>
                <w:szCs w:val="16"/>
              </w:rPr>
            </w:pPr>
            <w:r w:rsidRPr="004C7630">
              <w:rPr>
                <w:sz w:val="16"/>
                <w:szCs w:val="16"/>
              </w:rPr>
              <w:t>-936.877</w:t>
            </w:r>
          </w:p>
        </w:tc>
        <w:tc>
          <w:tcPr>
            <w:tcW w:w="0" w:type="auto"/>
          </w:tcPr>
          <w:p w14:paraId="60DA0611" w14:textId="77777777" w:rsidR="00145407" w:rsidRPr="004C7630" w:rsidRDefault="00145407" w:rsidP="00D01AFD">
            <w:pPr>
              <w:pStyle w:val="Compact"/>
              <w:rPr>
                <w:sz w:val="16"/>
                <w:szCs w:val="16"/>
              </w:rPr>
            </w:pPr>
            <w:r w:rsidRPr="004C7630">
              <w:rPr>
                <w:sz w:val="16"/>
                <w:szCs w:val="16"/>
              </w:rPr>
              <w:t>137.225</w:t>
            </w:r>
          </w:p>
        </w:tc>
        <w:tc>
          <w:tcPr>
            <w:tcW w:w="0" w:type="auto"/>
          </w:tcPr>
          <w:p w14:paraId="2727A95F" w14:textId="77777777" w:rsidR="00145407" w:rsidRPr="004C7630" w:rsidRDefault="00145407" w:rsidP="00D01AFD">
            <w:pPr>
              <w:pStyle w:val="Compact"/>
              <w:rPr>
                <w:sz w:val="16"/>
                <w:szCs w:val="16"/>
              </w:rPr>
            </w:pPr>
            <w:r w:rsidRPr="004C7630">
              <w:rPr>
                <w:sz w:val="16"/>
                <w:szCs w:val="16"/>
              </w:rPr>
              <w:t>0</w:t>
            </w:r>
          </w:p>
        </w:tc>
      </w:tr>
      <w:tr w:rsidR="00145407" w:rsidRPr="004C7630" w14:paraId="7D5010D1" w14:textId="77777777" w:rsidTr="00807A70">
        <w:tc>
          <w:tcPr>
            <w:tcW w:w="0" w:type="auto"/>
          </w:tcPr>
          <w:p w14:paraId="138E9ADB" w14:textId="77777777" w:rsidR="00145407" w:rsidRPr="004C7630" w:rsidRDefault="00145407" w:rsidP="00D01AFD">
            <w:pPr>
              <w:pStyle w:val="Compact"/>
              <w:rPr>
                <w:sz w:val="16"/>
                <w:szCs w:val="16"/>
              </w:rPr>
            </w:pPr>
            <w:r w:rsidRPr="004C7630">
              <w:rPr>
                <w:sz w:val="16"/>
                <w:szCs w:val="16"/>
              </w:rPr>
              <w:t>Age (linear) + Cohort + Age (factor) + Age (continuous)</w:t>
            </w:r>
            <w:r w:rsidRPr="004C7630">
              <w:rPr>
                <w:i/>
                <w:sz w:val="16"/>
                <w:szCs w:val="16"/>
              </w:rPr>
              <w:t>cohort + Age (factor)</w:t>
            </w:r>
            <w:r w:rsidRPr="004C7630">
              <w:rPr>
                <w:sz w:val="16"/>
                <w:szCs w:val="16"/>
              </w:rPr>
              <w:t>cohort</w:t>
            </w:r>
          </w:p>
        </w:tc>
        <w:tc>
          <w:tcPr>
            <w:tcW w:w="0" w:type="auto"/>
          </w:tcPr>
          <w:p w14:paraId="60D78977" w14:textId="77777777" w:rsidR="00145407" w:rsidRPr="004C7630" w:rsidRDefault="00145407" w:rsidP="00D01AFD">
            <w:pPr>
              <w:pStyle w:val="Compact"/>
              <w:rPr>
                <w:sz w:val="16"/>
                <w:szCs w:val="16"/>
              </w:rPr>
            </w:pPr>
            <w:r w:rsidRPr="004C7630">
              <w:rPr>
                <w:sz w:val="16"/>
                <w:szCs w:val="16"/>
              </w:rPr>
              <w:t>208</w:t>
            </w:r>
          </w:p>
        </w:tc>
        <w:tc>
          <w:tcPr>
            <w:tcW w:w="0" w:type="auto"/>
          </w:tcPr>
          <w:p w14:paraId="47C18621" w14:textId="77777777" w:rsidR="00145407" w:rsidRPr="004C7630" w:rsidRDefault="00145407" w:rsidP="00D01AFD">
            <w:pPr>
              <w:pStyle w:val="Compact"/>
              <w:rPr>
                <w:sz w:val="16"/>
                <w:szCs w:val="16"/>
              </w:rPr>
            </w:pPr>
            <w:r w:rsidRPr="004C7630">
              <w:rPr>
                <w:sz w:val="16"/>
                <w:szCs w:val="16"/>
              </w:rPr>
              <w:t>-931.359</w:t>
            </w:r>
          </w:p>
        </w:tc>
        <w:tc>
          <w:tcPr>
            <w:tcW w:w="0" w:type="auto"/>
          </w:tcPr>
          <w:p w14:paraId="6643690B" w14:textId="77777777" w:rsidR="00145407" w:rsidRPr="004C7630" w:rsidRDefault="00145407" w:rsidP="00D01AFD">
            <w:pPr>
              <w:pStyle w:val="Compact"/>
              <w:rPr>
                <w:sz w:val="16"/>
                <w:szCs w:val="16"/>
              </w:rPr>
            </w:pPr>
            <w:r w:rsidRPr="004C7630">
              <w:rPr>
                <w:sz w:val="16"/>
                <w:szCs w:val="16"/>
              </w:rPr>
              <w:t>142.743</w:t>
            </w:r>
          </w:p>
        </w:tc>
        <w:tc>
          <w:tcPr>
            <w:tcW w:w="0" w:type="auto"/>
          </w:tcPr>
          <w:p w14:paraId="4321A8A8" w14:textId="77777777" w:rsidR="00145407" w:rsidRPr="004C7630" w:rsidRDefault="00145407" w:rsidP="00D01AFD">
            <w:pPr>
              <w:pStyle w:val="Compact"/>
              <w:rPr>
                <w:sz w:val="16"/>
                <w:szCs w:val="16"/>
              </w:rPr>
            </w:pPr>
            <w:r w:rsidRPr="004C7630">
              <w:rPr>
                <w:sz w:val="16"/>
                <w:szCs w:val="16"/>
              </w:rPr>
              <w:t>0</w:t>
            </w:r>
          </w:p>
        </w:tc>
      </w:tr>
      <w:tr w:rsidR="00145407" w:rsidRPr="004C7630" w14:paraId="3F3D03D2" w14:textId="77777777" w:rsidTr="00807A70">
        <w:tc>
          <w:tcPr>
            <w:tcW w:w="0" w:type="auto"/>
          </w:tcPr>
          <w:p w14:paraId="03A20F53" w14:textId="77777777" w:rsidR="00145407" w:rsidRPr="004C7630" w:rsidRDefault="00145407" w:rsidP="00D01AFD">
            <w:pPr>
              <w:pStyle w:val="Compact"/>
              <w:rPr>
                <w:sz w:val="16"/>
                <w:szCs w:val="16"/>
              </w:rPr>
            </w:pPr>
            <w:r w:rsidRPr="004C7630">
              <w:rPr>
                <w:sz w:val="16"/>
                <w:szCs w:val="16"/>
              </w:rPr>
              <w:t>Cohort + Age (factor) + Age (factor)*cohort</w:t>
            </w:r>
          </w:p>
        </w:tc>
        <w:tc>
          <w:tcPr>
            <w:tcW w:w="0" w:type="auto"/>
          </w:tcPr>
          <w:p w14:paraId="7B329E1E" w14:textId="77777777" w:rsidR="00145407" w:rsidRPr="004C7630" w:rsidRDefault="00145407" w:rsidP="00D01AFD">
            <w:pPr>
              <w:pStyle w:val="Compact"/>
              <w:rPr>
                <w:sz w:val="16"/>
                <w:szCs w:val="16"/>
              </w:rPr>
            </w:pPr>
            <w:r w:rsidRPr="004C7630">
              <w:rPr>
                <w:sz w:val="16"/>
                <w:szCs w:val="16"/>
              </w:rPr>
              <w:t>188</w:t>
            </w:r>
          </w:p>
        </w:tc>
        <w:tc>
          <w:tcPr>
            <w:tcW w:w="0" w:type="auto"/>
          </w:tcPr>
          <w:p w14:paraId="5FE8E33A" w14:textId="77777777" w:rsidR="00145407" w:rsidRPr="004C7630" w:rsidRDefault="00145407" w:rsidP="00D01AFD">
            <w:pPr>
              <w:pStyle w:val="Compact"/>
              <w:rPr>
                <w:sz w:val="16"/>
                <w:szCs w:val="16"/>
              </w:rPr>
            </w:pPr>
            <w:r w:rsidRPr="004C7630">
              <w:rPr>
                <w:sz w:val="16"/>
                <w:szCs w:val="16"/>
              </w:rPr>
              <w:t>-926.127</w:t>
            </w:r>
          </w:p>
        </w:tc>
        <w:tc>
          <w:tcPr>
            <w:tcW w:w="0" w:type="auto"/>
          </w:tcPr>
          <w:p w14:paraId="04620B81" w14:textId="77777777" w:rsidR="00145407" w:rsidRPr="004C7630" w:rsidRDefault="00145407" w:rsidP="00D01AFD">
            <w:pPr>
              <w:pStyle w:val="Compact"/>
              <w:rPr>
                <w:sz w:val="16"/>
                <w:szCs w:val="16"/>
              </w:rPr>
            </w:pPr>
            <w:r w:rsidRPr="004C7630">
              <w:rPr>
                <w:sz w:val="16"/>
                <w:szCs w:val="16"/>
              </w:rPr>
              <w:t>147.975</w:t>
            </w:r>
          </w:p>
        </w:tc>
        <w:tc>
          <w:tcPr>
            <w:tcW w:w="0" w:type="auto"/>
          </w:tcPr>
          <w:p w14:paraId="406008C3" w14:textId="77777777" w:rsidR="00145407" w:rsidRPr="004C7630" w:rsidRDefault="00145407" w:rsidP="00D01AFD">
            <w:pPr>
              <w:pStyle w:val="Compact"/>
              <w:rPr>
                <w:sz w:val="16"/>
                <w:szCs w:val="16"/>
              </w:rPr>
            </w:pPr>
            <w:r w:rsidRPr="004C7630">
              <w:rPr>
                <w:sz w:val="16"/>
                <w:szCs w:val="16"/>
              </w:rPr>
              <w:t>0</w:t>
            </w:r>
          </w:p>
        </w:tc>
      </w:tr>
      <w:tr w:rsidR="00145407" w:rsidRPr="004C7630" w14:paraId="4D4B4A03" w14:textId="77777777" w:rsidTr="00807A70">
        <w:tc>
          <w:tcPr>
            <w:tcW w:w="0" w:type="auto"/>
          </w:tcPr>
          <w:p w14:paraId="22C8671B" w14:textId="77777777" w:rsidR="00145407" w:rsidRPr="00C57DF8" w:rsidRDefault="00145407" w:rsidP="00D01AFD">
            <w:pPr>
              <w:pStyle w:val="Compact"/>
              <w:rPr>
                <w:sz w:val="16"/>
                <w:szCs w:val="16"/>
              </w:rPr>
            </w:pPr>
            <w:r w:rsidRPr="00C57DF8">
              <w:rPr>
                <w:sz w:val="16"/>
                <w:szCs w:val="16"/>
              </w:rPr>
              <w:lastRenderedPageBreak/>
              <w:t>B</w:t>
            </w:r>
          </w:p>
        </w:tc>
        <w:tc>
          <w:tcPr>
            <w:tcW w:w="0" w:type="auto"/>
          </w:tcPr>
          <w:p w14:paraId="7D284C26" w14:textId="77777777" w:rsidR="00145407" w:rsidRPr="004C7630" w:rsidRDefault="00145407" w:rsidP="00D01AFD">
            <w:pPr>
              <w:pStyle w:val="Compact"/>
              <w:rPr>
                <w:sz w:val="16"/>
                <w:szCs w:val="16"/>
              </w:rPr>
            </w:pPr>
            <w:r w:rsidRPr="004C7630">
              <w:rPr>
                <w:sz w:val="16"/>
                <w:szCs w:val="16"/>
              </w:rPr>
              <w:t>-</w:t>
            </w:r>
          </w:p>
        </w:tc>
        <w:tc>
          <w:tcPr>
            <w:tcW w:w="0" w:type="auto"/>
          </w:tcPr>
          <w:p w14:paraId="0DFE49BD" w14:textId="77777777" w:rsidR="00145407" w:rsidRPr="004C7630" w:rsidRDefault="00145407" w:rsidP="00D01AFD">
            <w:pPr>
              <w:pStyle w:val="Compact"/>
              <w:rPr>
                <w:sz w:val="16"/>
                <w:szCs w:val="16"/>
              </w:rPr>
            </w:pPr>
            <w:r w:rsidRPr="004C7630">
              <w:rPr>
                <w:sz w:val="16"/>
                <w:szCs w:val="16"/>
              </w:rPr>
              <w:t>-</w:t>
            </w:r>
          </w:p>
        </w:tc>
        <w:tc>
          <w:tcPr>
            <w:tcW w:w="0" w:type="auto"/>
          </w:tcPr>
          <w:p w14:paraId="6F5F9BEB" w14:textId="77777777" w:rsidR="00145407" w:rsidRPr="004C7630" w:rsidRDefault="00145407" w:rsidP="00D01AFD">
            <w:pPr>
              <w:pStyle w:val="Compact"/>
              <w:rPr>
                <w:sz w:val="16"/>
                <w:szCs w:val="16"/>
              </w:rPr>
            </w:pPr>
            <w:r w:rsidRPr="004C7630">
              <w:rPr>
                <w:sz w:val="16"/>
                <w:szCs w:val="16"/>
              </w:rPr>
              <w:t>-</w:t>
            </w:r>
          </w:p>
        </w:tc>
        <w:tc>
          <w:tcPr>
            <w:tcW w:w="0" w:type="auto"/>
          </w:tcPr>
          <w:p w14:paraId="41ED726B" w14:textId="77777777" w:rsidR="00145407" w:rsidRPr="004C7630" w:rsidRDefault="00145407" w:rsidP="00D01AFD">
            <w:pPr>
              <w:pStyle w:val="Compact"/>
              <w:rPr>
                <w:sz w:val="16"/>
                <w:szCs w:val="16"/>
              </w:rPr>
            </w:pPr>
            <w:r w:rsidRPr="004C7630">
              <w:rPr>
                <w:sz w:val="16"/>
                <w:szCs w:val="16"/>
              </w:rPr>
              <w:t>-</w:t>
            </w:r>
          </w:p>
        </w:tc>
      </w:tr>
      <w:tr w:rsidR="00145407" w:rsidRPr="004C7630" w14:paraId="7A274053" w14:textId="77777777" w:rsidTr="00807A70">
        <w:tc>
          <w:tcPr>
            <w:tcW w:w="0" w:type="auto"/>
          </w:tcPr>
          <w:p w14:paraId="5C633871" w14:textId="77777777" w:rsidR="00145407" w:rsidRPr="00C57DF8" w:rsidRDefault="00145407" w:rsidP="00D01AFD">
            <w:pPr>
              <w:pStyle w:val="Compact"/>
              <w:rPr>
                <w:sz w:val="16"/>
                <w:szCs w:val="16"/>
              </w:rPr>
            </w:pPr>
            <w:r w:rsidRPr="00C57DF8">
              <w:rPr>
                <w:sz w:val="16"/>
                <w:szCs w:val="16"/>
              </w:rPr>
              <w:t>Delta age (log)</w:t>
            </w:r>
          </w:p>
        </w:tc>
        <w:tc>
          <w:tcPr>
            <w:tcW w:w="0" w:type="auto"/>
          </w:tcPr>
          <w:p w14:paraId="657941B5" w14:textId="77777777" w:rsidR="00145407" w:rsidRPr="00C57DF8" w:rsidRDefault="00145407" w:rsidP="00D01AFD">
            <w:pPr>
              <w:pStyle w:val="Compact"/>
              <w:rPr>
                <w:sz w:val="16"/>
                <w:szCs w:val="16"/>
              </w:rPr>
            </w:pPr>
            <w:r w:rsidRPr="00C57DF8">
              <w:rPr>
                <w:sz w:val="16"/>
                <w:szCs w:val="16"/>
              </w:rPr>
              <w:t>6</w:t>
            </w:r>
          </w:p>
        </w:tc>
        <w:tc>
          <w:tcPr>
            <w:tcW w:w="0" w:type="auto"/>
          </w:tcPr>
          <w:p w14:paraId="77DAA3DA" w14:textId="77777777" w:rsidR="00145407" w:rsidRPr="00C57DF8" w:rsidRDefault="00145407" w:rsidP="00D01AFD">
            <w:pPr>
              <w:pStyle w:val="Compact"/>
              <w:rPr>
                <w:sz w:val="16"/>
                <w:szCs w:val="16"/>
              </w:rPr>
            </w:pPr>
            <w:r w:rsidRPr="00C57DF8">
              <w:rPr>
                <w:sz w:val="16"/>
                <w:szCs w:val="16"/>
              </w:rPr>
              <w:t>-371.11</w:t>
            </w:r>
          </w:p>
        </w:tc>
        <w:tc>
          <w:tcPr>
            <w:tcW w:w="0" w:type="auto"/>
          </w:tcPr>
          <w:p w14:paraId="19CCE001" w14:textId="77777777" w:rsidR="00145407" w:rsidRPr="00C57DF8" w:rsidRDefault="00145407" w:rsidP="00D01AFD">
            <w:pPr>
              <w:pStyle w:val="Compact"/>
              <w:rPr>
                <w:sz w:val="16"/>
                <w:szCs w:val="16"/>
              </w:rPr>
            </w:pPr>
            <w:r w:rsidRPr="00C57DF8">
              <w:rPr>
                <w:sz w:val="16"/>
                <w:szCs w:val="16"/>
              </w:rPr>
              <w:t>0</w:t>
            </w:r>
          </w:p>
        </w:tc>
        <w:tc>
          <w:tcPr>
            <w:tcW w:w="0" w:type="auto"/>
          </w:tcPr>
          <w:p w14:paraId="63BA38F0" w14:textId="77777777" w:rsidR="00145407" w:rsidRPr="00C57DF8" w:rsidRDefault="00145407" w:rsidP="00D01AFD">
            <w:pPr>
              <w:pStyle w:val="Compact"/>
              <w:rPr>
                <w:sz w:val="16"/>
                <w:szCs w:val="16"/>
              </w:rPr>
            </w:pPr>
            <w:r w:rsidRPr="00C57DF8">
              <w:rPr>
                <w:sz w:val="16"/>
                <w:szCs w:val="16"/>
              </w:rPr>
              <w:t>0.41</w:t>
            </w:r>
          </w:p>
        </w:tc>
      </w:tr>
      <w:tr w:rsidR="00145407" w:rsidRPr="004C7630" w14:paraId="5C77E134" w14:textId="77777777" w:rsidTr="00807A70">
        <w:tc>
          <w:tcPr>
            <w:tcW w:w="0" w:type="auto"/>
          </w:tcPr>
          <w:p w14:paraId="4EDBBAFE" w14:textId="77777777" w:rsidR="00145407" w:rsidRPr="00C57DF8" w:rsidRDefault="00145407" w:rsidP="00D01AFD">
            <w:pPr>
              <w:pStyle w:val="Compact"/>
              <w:rPr>
                <w:sz w:val="16"/>
                <w:szCs w:val="16"/>
              </w:rPr>
            </w:pPr>
            <w:r w:rsidRPr="00C57DF8">
              <w:rPr>
                <w:sz w:val="16"/>
                <w:szCs w:val="16"/>
              </w:rPr>
              <w:t xml:space="preserve">Delta age (log) + </w:t>
            </w:r>
            <w:proofErr w:type="spellStart"/>
            <w:r w:rsidRPr="00C57DF8">
              <w:rPr>
                <w:sz w:val="16"/>
                <w:szCs w:val="16"/>
              </w:rPr>
              <w:t>MeanAge</w:t>
            </w:r>
            <w:proofErr w:type="spellEnd"/>
          </w:p>
        </w:tc>
        <w:tc>
          <w:tcPr>
            <w:tcW w:w="0" w:type="auto"/>
          </w:tcPr>
          <w:p w14:paraId="5EA19271" w14:textId="77777777" w:rsidR="00145407" w:rsidRPr="00C57DF8" w:rsidRDefault="00145407" w:rsidP="00D01AFD">
            <w:pPr>
              <w:pStyle w:val="Compact"/>
              <w:rPr>
                <w:sz w:val="16"/>
                <w:szCs w:val="16"/>
              </w:rPr>
            </w:pPr>
            <w:r w:rsidRPr="00C57DF8">
              <w:rPr>
                <w:sz w:val="16"/>
                <w:szCs w:val="16"/>
              </w:rPr>
              <w:t>7</w:t>
            </w:r>
          </w:p>
        </w:tc>
        <w:tc>
          <w:tcPr>
            <w:tcW w:w="0" w:type="auto"/>
          </w:tcPr>
          <w:p w14:paraId="777BCFAA" w14:textId="77777777" w:rsidR="00145407" w:rsidRPr="00C57DF8" w:rsidRDefault="00145407" w:rsidP="00D01AFD">
            <w:pPr>
              <w:pStyle w:val="Compact"/>
              <w:rPr>
                <w:sz w:val="16"/>
                <w:szCs w:val="16"/>
              </w:rPr>
            </w:pPr>
            <w:r w:rsidRPr="00C57DF8">
              <w:rPr>
                <w:sz w:val="16"/>
                <w:szCs w:val="16"/>
              </w:rPr>
              <w:t>-370.124</w:t>
            </w:r>
          </w:p>
        </w:tc>
        <w:tc>
          <w:tcPr>
            <w:tcW w:w="0" w:type="auto"/>
          </w:tcPr>
          <w:p w14:paraId="63DAAC0F" w14:textId="77777777" w:rsidR="00145407" w:rsidRPr="00C57DF8" w:rsidRDefault="00145407" w:rsidP="00D01AFD">
            <w:pPr>
              <w:pStyle w:val="Compact"/>
              <w:rPr>
                <w:sz w:val="16"/>
                <w:szCs w:val="16"/>
              </w:rPr>
            </w:pPr>
            <w:r w:rsidRPr="00C57DF8">
              <w:rPr>
                <w:sz w:val="16"/>
                <w:szCs w:val="16"/>
              </w:rPr>
              <w:t>0.986</w:t>
            </w:r>
          </w:p>
        </w:tc>
        <w:tc>
          <w:tcPr>
            <w:tcW w:w="0" w:type="auto"/>
          </w:tcPr>
          <w:p w14:paraId="5707ACAA" w14:textId="77777777" w:rsidR="00145407" w:rsidRPr="00C57DF8" w:rsidRDefault="00145407" w:rsidP="00D01AFD">
            <w:pPr>
              <w:pStyle w:val="Compact"/>
              <w:rPr>
                <w:sz w:val="16"/>
                <w:szCs w:val="16"/>
              </w:rPr>
            </w:pPr>
            <w:r w:rsidRPr="00C57DF8">
              <w:rPr>
                <w:sz w:val="16"/>
                <w:szCs w:val="16"/>
              </w:rPr>
              <w:t>0.25</w:t>
            </w:r>
          </w:p>
        </w:tc>
      </w:tr>
      <w:tr w:rsidR="00145407" w:rsidRPr="004C7630" w14:paraId="3D026C87" w14:textId="77777777" w:rsidTr="00807A70">
        <w:tc>
          <w:tcPr>
            <w:tcW w:w="0" w:type="auto"/>
          </w:tcPr>
          <w:p w14:paraId="7E0773DC" w14:textId="77777777" w:rsidR="00145407" w:rsidRPr="00C57DF8" w:rsidRDefault="00145407" w:rsidP="00D01AFD">
            <w:pPr>
              <w:pStyle w:val="Compact"/>
              <w:rPr>
                <w:sz w:val="16"/>
                <w:szCs w:val="16"/>
              </w:rPr>
            </w:pPr>
            <w:r w:rsidRPr="00C57DF8">
              <w:rPr>
                <w:sz w:val="16"/>
                <w:szCs w:val="16"/>
              </w:rPr>
              <w:t xml:space="preserve">Delta age (linear) + </w:t>
            </w:r>
            <w:proofErr w:type="spellStart"/>
            <w:r w:rsidRPr="00C57DF8">
              <w:rPr>
                <w:sz w:val="16"/>
                <w:szCs w:val="16"/>
              </w:rPr>
              <w:t>MeanAge</w:t>
            </w:r>
            <w:proofErr w:type="spellEnd"/>
          </w:p>
        </w:tc>
        <w:tc>
          <w:tcPr>
            <w:tcW w:w="0" w:type="auto"/>
          </w:tcPr>
          <w:p w14:paraId="7EF4B54E" w14:textId="77777777" w:rsidR="00145407" w:rsidRPr="00C57DF8" w:rsidRDefault="00145407" w:rsidP="00D01AFD">
            <w:pPr>
              <w:pStyle w:val="Compact"/>
              <w:rPr>
                <w:sz w:val="16"/>
                <w:szCs w:val="16"/>
              </w:rPr>
            </w:pPr>
            <w:r w:rsidRPr="00C57DF8">
              <w:rPr>
                <w:sz w:val="16"/>
                <w:szCs w:val="16"/>
              </w:rPr>
              <w:t>7</w:t>
            </w:r>
          </w:p>
        </w:tc>
        <w:tc>
          <w:tcPr>
            <w:tcW w:w="0" w:type="auto"/>
          </w:tcPr>
          <w:p w14:paraId="0CDC713E" w14:textId="77777777" w:rsidR="00145407" w:rsidRPr="00C57DF8" w:rsidRDefault="00145407" w:rsidP="00D01AFD">
            <w:pPr>
              <w:pStyle w:val="Compact"/>
              <w:rPr>
                <w:sz w:val="16"/>
                <w:szCs w:val="16"/>
              </w:rPr>
            </w:pPr>
            <w:r w:rsidRPr="00C57DF8">
              <w:rPr>
                <w:sz w:val="16"/>
                <w:szCs w:val="16"/>
              </w:rPr>
              <w:t>-368.331</w:t>
            </w:r>
          </w:p>
        </w:tc>
        <w:tc>
          <w:tcPr>
            <w:tcW w:w="0" w:type="auto"/>
          </w:tcPr>
          <w:p w14:paraId="7FF10D65" w14:textId="77777777" w:rsidR="00145407" w:rsidRPr="00C57DF8" w:rsidRDefault="00145407" w:rsidP="00D01AFD">
            <w:pPr>
              <w:pStyle w:val="Compact"/>
              <w:rPr>
                <w:sz w:val="16"/>
                <w:szCs w:val="16"/>
              </w:rPr>
            </w:pPr>
            <w:r w:rsidRPr="00C57DF8">
              <w:rPr>
                <w:sz w:val="16"/>
                <w:szCs w:val="16"/>
              </w:rPr>
              <w:t>2.779</w:t>
            </w:r>
          </w:p>
        </w:tc>
        <w:tc>
          <w:tcPr>
            <w:tcW w:w="0" w:type="auto"/>
          </w:tcPr>
          <w:p w14:paraId="5D9BCC88" w14:textId="77777777" w:rsidR="00145407" w:rsidRPr="00C57DF8" w:rsidRDefault="00145407" w:rsidP="00D01AFD">
            <w:pPr>
              <w:pStyle w:val="Compact"/>
              <w:rPr>
                <w:sz w:val="16"/>
                <w:szCs w:val="16"/>
              </w:rPr>
            </w:pPr>
            <w:r w:rsidRPr="00C57DF8">
              <w:rPr>
                <w:sz w:val="16"/>
                <w:szCs w:val="16"/>
              </w:rPr>
              <w:t>0.102</w:t>
            </w:r>
          </w:p>
        </w:tc>
      </w:tr>
      <w:tr w:rsidR="00145407" w:rsidRPr="004C7630" w14:paraId="1AB0E944" w14:textId="77777777" w:rsidTr="00807A70">
        <w:tc>
          <w:tcPr>
            <w:tcW w:w="0" w:type="auto"/>
          </w:tcPr>
          <w:p w14:paraId="210A38D5" w14:textId="77777777" w:rsidR="00145407" w:rsidRPr="00C57DF8" w:rsidRDefault="00145407" w:rsidP="00D01AFD">
            <w:pPr>
              <w:pStyle w:val="Compact"/>
              <w:rPr>
                <w:sz w:val="16"/>
                <w:szCs w:val="16"/>
              </w:rPr>
            </w:pPr>
            <w:r w:rsidRPr="00C57DF8">
              <w:rPr>
                <w:sz w:val="16"/>
                <w:szCs w:val="16"/>
              </w:rPr>
              <w:t xml:space="preserve">Cohort + Delta age (log) + </w:t>
            </w:r>
            <w:proofErr w:type="spellStart"/>
            <w:r w:rsidRPr="00C57DF8">
              <w:rPr>
                <w:sz w:val="16"/>
                <w:szCs w:val="16"/>
              </w:rPr>
              <w:t>MeanAge</w:t>
            </w:r>
            <w:proofErr w:type="spellEnd"/>
          </w:p>
        </w:tc>
        <w:tc>
          <w:tcPr>
            <w:tcW w:w="0" w:type="auto"/>
          </w:tcPr>
          <w:p w14:paraId="2033094A" w14:textId="77777777" w:rsidR="00145407" w:rsidRPr="00C57DF8" w:rsidRDefault="00145407" w:rsidP="00D01AFD">
            <w:pPr>
              <w:pStyle w:val="Compact"/>
              <w:rPr>
                <w:sz w:val="16"/>
                <w:szCs w:val="16"/>
              </w:rPr>
            </w:pPr>
            <w:r w:rsidRPr="00C57DF8">
              <w:rPr>
                <w:sz w:val="16"/>
                <w:szCs w:val="16"/>
              </w:rPr>
              <w:t>28</w:t>
            </w:r>
          </w:p>
        </w:tc>
        <w:tc>
          <w:tcPr>
            <w:tcW w:w="0" w:type="auto"/>
          </w:tcPr>
          <w:p w14:paraId="60F8216A" w14:textId="77777777" w:rsidR="00145407" w:rsidRPr="00C57DF8" w:rsidRDefault="00145407" w:rsidP="00D01AFD">
            <w:pPr>
              <w:pStyle w:val="Compact"/>
              <w:rPr>
                <w:sz w:val="16"/>
                <w:szCs w:val="16"/>
              </w:rPr>
            </w:pPr>
            <w:r w:rsidRPr="00C57DF8">
              <w:rPr>
                <w:sz w:val="16"/>
                <w:szCs w:val="16"/>
              </w:rPr>
              <w:t>-367.567</w:t>
            </w:r>
          </w:p>
        </w:tc>
        <w:tc>
          <w:tcPr>
            <w:tcW w:w="0" w:type="auto"/>
          </w:tcPr>
          <w:p w14:paraId="2A26CEEE" w14:textId="77777777" w:rsidR="00145407" w:rsidRPr="00C57DF8" w:rsidRDefault="00145407" w:rsidP="00D01AFD">
            <w:pPr>
              <w:pStyle w:val="Compact"/>
              <w:rPr>
                <w:sz w:val="16"/>
                <w:szCs w:val="16"/>
              </w:rPr>
            </w:pPr>
            <w:r w:rsidRPr="00C57DF8">
              <w:rPr>
                <w:sz w:val="16"/>
                <w:szCs w:val="16"/>
              </w:rPr>
              <w:t>3.543</w:t>
            </w:r>
          </w:p>
        </w:tc>
        <w:tc>
          <w:tcPr>
            <w:tcW w:w="0" w:type="auto"/>
          </w:tcPr>
          <w:p w14:paraId="2DDD37C2" w14:textId="77777777" w:rsidR="00145407" w:rsidRPr="00C57DF8" w:rsidRDefault="00145407" w:rsidP="00D01AFD">
            <w:pPr>
              <w:pStyle w:val="Compact"/>
              <w:rPr>
                <w:sz w:val="16"/>
                <w:szCs w:val="16"/>
              </w:rPr>
            </w:pPr>
            <w:r w:rsidRPr="00C57DF8">
              <w:rPr>
                <w:sz w:val="16"/>
                <w:szCs w:val="16"/>
              </w:rPr>
              <w:t>0.07</w:t>
            </w:r>
          </w:p>
        </w:tc>
      </w:tr>
      <w:tr w:rsidR="00145407" w:rsidRPr="004C7630" w14:paraId="3C3BF32C" w14:textId="77777777" w:rsidTr="00807A70">
        <w:tc>
          <w:tcPr>
            <w:tcW w:w="0" w:type="auto"/>
          </w:tcPr>
          <w:p w14:paraId="0FF19CBD" w14:textId="77777777" w:rsidR="00145407" w:rsidRPr="00C57DF8" w:rsidRDefault="00145407" w:rsidP="00D01AFD">
            <w:pPr>
              <w:pStyle w:val="Compact"/>
              <w:rPr>
                <w:sz w:val="16"/>
                <w:szCs w:val="16"/>
              </w:rPr>
            </w:pPr>
            <w:r w:rsidRPr="00C57DF8">
              <w:rPr>
                <w:sz w:val="16"/>
                <w:szCs w:val="16"/>
              </w:rPr>
              <w:t>Delta age (linear)</w:t>
            </w:r>
          </w:p>
        </w:tc>
        <w:tc>
          <w:tcPr>
            <w:tcW w:w="0" w:type="auto"/>
          </w:tcPr>
          <w:p w14:paraId="4316B9A1" w14:textId="77777777" w:rsidR="00145407" w:rsidRPr="00C57DF8" w:rsidRDefault="00145407" w:rsidP="00D01AFD">
            <w:pPr>
              <w:pStyle w:val="Compact"/>
              <w:rPr>
                <w:sz w:val="16"/>
                <w:szCs w:val="16"/>
              </w:rPr>
            </w:pPr>
            <w:r w:rsidRPr="00C57DF8">
              <w:rPr>
                <w:sz w:val="16"/>
                <w:szCs w:val="16"/>
              </w:rPr>
              <w:t>6</w:t>
            </w:r>
          </w:p>
        </w:tc>
        <w:tc>
          <w:tcPr>
            <w:tcW w:w="0" w:type="auto"/>
          </w:tcPr>
          <w:p w14:paraId="59DC2D74" w14:textId="77777777" w:rsidR="00145407" w:rsidRPr="00C57DF8" w:rsidRDefault="00145407" w:rsidP="00D01AFD">
            <w:pPr>
              <w:pStyle w:val="Compact"/>
              <w:rPr>
                <w:sz w:val="16"/>
                <w:szCs w:val="16"/>
              </w:rPr>
            </w:pPr>
            <w:r w:rsidRPr="00C57DF8">
              <w:rPr>
                <w:sz w:val="16"/>
                <w:szCs w:val="16"/>
              </w:rPr>
              <w:t>-366.596</w:t>
            </w:r>
          </w:p>
        </w:tc>
        <w:tc>
          <w:tcPr>
            <w:tcW w:w="0" w:type="auto"/>
          </w:tcPr>
          <w:p w14:paraId="6EC89E6B" w14:textId="77777777" w:rsidR="00145407" w:rsidRPr="00C57DF8" w:rsidRDefault="00145407" w:rsidP="00D01AFD">
            <w:pPr>
              <w:pStyle w:val="Compact"/>
              <w:rPr>
                <w:sz w:val="16"/>
                <w:szCs w:val="16"/>
              </w:rPr>
            </w:pPr>
            <w:r w:rsidRPr="00C57DF8">
              <w:rPr>
                <w:sz w:val="16"/>
                <w:szCs w:val="16"/>
              </w:rPr>
              <w:t>4.513</w:t>
            </w:r>
          </w:p>
        </w:tc>
        <w:tc>
          <w:tcPr>
            <w:tcW w:w="0" w:type="auto"/>
          </w:tcPr>
          <w:p w14:paraId="21726290" w14:textId="77777777" w:rsidR="00145407" w:rsidRPr="00C57DF8" w:rsidRDefault="00145407" w:rsidP="00D01AFD">
            <w:pPr>
              <w:pStyle w:val="Compact"/>
              <w:rPr>
                <w:sz w:val="16"/>
                <w:szCs w:val="16"/>
              </w:rPr>
            </w:pPr>
            <w:r w:rsidRPr="00C57DF8">
              <w:rPr>
                <w:sz w:val="16"/>
                <w:szCs w:val="16"/>
              </w:rPr>
              <w:t>0.043</w:t>
            </w:r>
          </w:p>
        </w:tc>
      </w:tr>
      <w:tr w:rsidR="00145407" w:rsidRPr="004C7630" w14:paraId="05E058F6" w14:textId="77777777" w:rsidTr="00807A70">
        <w:tc>
          <w:tcPr>
            <w:tcW w:w="0" w:type="auto"/>
          </w:tcPr>
          <w:p w14:paraId="62ECB60D" w14:textId="77777777" w:rsidR="00145407" w:rsidRPr="00C57DF8" w:rsidRDefault="00145407" w:rsidP="00D01AFD">
            <w:pPr>
              <w:pStyle w:val="Compact"/>
              <w:rPr>
                <w:sz w:val="16"/>
                <w:szCs w:val="16"/>
              </w:rPr>
            </w:pPr>
            <w:r w:rsidRPr="00C57DF8">
              <w:rPr>
                <w:sz w:val="16"/>
                <w:szCs w:val="16"/>
              </w:rPr>
              <w:t xml:space="preserve">Cohort + Delta age (linear) + </w:t>
            </w:r>
            <w:proofErr w:type="spellStart"/>
            <w:r w:rsidRPr="00C57DF8">
              <w:rPr>
                <w:sz w:val="16"/>
                <w:szCs w:val="16"/>
              </w:rPr>
              <w:t>MeanAge</w:t>
            </w:r>
            <w:proofErr w:type="spellEnd"/>
          </w:p>
        </w:tc>
        <w:tc>
          <w:tcPr>
            <w:tcW w:w="0" w:type="auto"/>
          </w:tcPr>
          <w:p w14:paraId="2E10ED1C" w14:textId="77777777" w:rsidR="00145407" w:rsidRPr="00C57DF8" w:rsidRDefault="00145407" w:rsidP="00D01AFD">
            <w:pPr>
              <w:pStyle w:val="Compact"/>
              <w:rPr>
                <w:sz w:val="16"/>
                <w:szCs w:val="16"/>
              </w:rPr>
            </w:pPr>
            <w:r w:rsidRPr="00C57DF8">
              <w:rPr>
                <w:sz w:val="16"/>
                <w:szCs w:val="16"/>
              </w:rPr>
              <w:t>28</w:t>
            </w:r>
          </w:p>
        </w:tc>
        <w:tc>
          <w:tcPr>
            <w:tcW w:w="0" w:type="auto"/>
          </w:tcPr>
          <w:p w14:paraId="5A652396" w14:textId="77777777" w:rsidR="00145407" w:rsidRPr="00C57DF8" w:rsidRDefault="00145407" w:rsidP="00D01AFD">
            <w:pPr>
              <w:pStyle w:val="Compact"/>
              <w:rPr>
                <w:sz w:val="16"/>
                <w:szCs w:val="16"/>
              </w:rPr>
            </w:pPr>
            <w:r w:rsidRPr="00C57DF8">
              <w:rPr>
                <w:sz w:val="16"/>
                <w:szCs w:val="16"/>
              </w:rPr>
              <w:t>-366.467</w:t>
            </w:r>
          </w:p>
        </w:tc>
        <w:tc>
          <w:tcPr>
            <w:tcW w:w="0" w:type="auto"/>
          </w:tcPr>
          <w:p w14:paraId="75131837" w14:textId="77777777" w:rsidR="00145407" w:rsidRPr="00C57DF8" w:rsidRDefault="00145407" w:rsidP="00D01AFD">
            <w:pPr>
              <w:pStyle w:val="Compact"/>
              <w:rPr>
                <w:sz w:val="16"/>
                <w:szCs w:val="16"/>
              </w:rPr>
            </w:pPr>
            <w:r w:rsidRPr="00C57DF8">
              <w:rPr>
                <w:sz w:val="16"/>
                <w:szCs w:val="16"/>
              </w:rPr>
              <w:t>4.643</w:t>
            </w:r>
          </w:p>
        </w:tc>
        <w:tc>
          <w:tcPr>
            <w:tcW w:w="0" w:type="auto"/>
          </w:tcPr>
          <w:p w14:paraId="7894F74E" w14:textId="77777777" w:rsidR="00145407" w:rsidRPr="00C57DF8" w:rsidRDefault="00145407" w:rsidP="00D01AFD">
            <w:pPr>
              <w:pStyle w:val="Compact"/>
              <w:rPr>
                <w:sz w:val="16"/>
                <w:szCs w:val="16"/>
              </w:rPr>
            </w:pPr>
            <w:r w:rsidRPr="00C57DF8">
              <w:rPr>
                <w:sz w:val="16"/>
                <w:szCs w:val="16"/>
              </w:rPr>
              <w:t>0.04</w:t>
            </w:r>
          </w:p>
        </w:tc>
      </w:tr>
      <w:tr w:rsidR="00145407" w:rsidRPr="004C7630" w14:paraId="791BC565" w14:textId="77777777" w:rsidTr="00807A70">
        <w:tc>
          <w:tcPr>
            <w:tcW w:w="0" w:type="auto"/>
          </w:tcPr>
          <w:p w14:paraId="0AC17EF5" w14:textId="77777777" w:rsidR="00145407" w:rsidRPr="00C57DF8" w:rsidRDefault="00145407" w:rsidP="00D01AFD">
            <w:pPr>
              <w:pStyle w:val="Compact"/>
              <w:rPr>
                <w:sz w:val="16"/>
                <w:szCs w:val="16"/>
              </w:rPr>
            </w:pPr>
            <w:r w:rsidRPr="00C57DF8">
              <w:rPr>
                <w:sz w:val="16"/>
                <w:szCs w:val="16"/>
              </w:rPr>
              <w:t>Delta age (quadratic)</w:t>
            </w:r>
          </w:p>
        </w:tc>
        <w:tc>
          <w:tcPr>
            <w:tcW w:w="0" w:type="auto"/>
          </w:tcPr>
          <w:p w14:paraId="3C302936" w14:textId="77777777" w:rsidR="00145407" w:rsidRPr="00C57DF8" w:rsidRDefault="00145407" w:rsidP="00D01AFD">
            <w:pPr>
              <w:pStyle w:val="Compact"/>
              <w:rPr>
                <w:sz w:val="16"/>
                <w:szCs w:val="16"/>
              </w:rPr>
            </w:pPr>
            <w:r w:rsidRPr="00C57DF8">
              <w:rPr>
                <w:sz w:val="16"/>
                <w:szCs w:val="16"/>
              </w:rPr>
              <w:t>6</w:t>
            </w:r>
          </w:p>
        </w:tc>
        <w:tc>
          <w:tcPr>
            <w:tcW w:w="0" w:type="auto"/>
          </w:tcPr>
          <w:p w14:paraId="1EA9DCE7" w14:textId="77777777" w:rsidR="00145407" w:rsidRPr="00C57DF8" w:rsidRDefault="00145407" w:rsidP="00D01AFD">
            <w:pPr>
              <w:pStyle w:val="Compact"/>
              <w:rPr>
                <w:sz w:val="16"/>
                <w:szCs w:val="16"/>
              </w:rPr>
            </w:pPr>
            <w:r w:rsidRPr="00C57DF8">
              <w:rPr>
                <w:sz w:val="16"/>
                <w:szCs w:val="16"/>
              </w:rPr>
              <w:t>-365.591</w:t>
            </w:r>
          </w:p>
        </w:tc>
        <w:tc>
          <w:tcPr>
            <w:tcW w:w="0" w:type="auto"/>
          </w:tcPr>
          <w:p w14:paraId="758C4D0D" w14:textId="77777777" w:rsidR="00145407" w:rsidRPr="00C57DF8" w:rsidRDefault="00145407" w:rsidP="00D01AFD">
            <w:pPr>
              <w:pStyle w:val="Compact"/>
              <w:rPr>
                <w:sz w:val="16"/>
                <w:szCs w:val="16"/>
              </w:rPr>
            </w:pPr>
            <w:r w:rsidRPr="00C57DF8">
              <w:rPr>
                <w:sz w:val="16"/>
                <w:szCs w:val="16"/>
              </w:rPr>
              <w:t>5.519</w:t>
            </w:r>
          </w:p>
        </w:tc>
        <w:tc>
          <w:tcPr>
            <w:tcW w:w="0" w:type="auto"/>
          </w:tcPr>
          <w:p w14:paraId="2274E256" w14:textId="77777777" w:rsidR="00145407" w:rsidRPr="00C57DF8" w:rsidRDefault="00145407" w:rsidP="00D01AFD">
            <w:pPr>
              <w:pStyle w:val="Compact"/>
              <w:rPr>
                <w:sz w:val="16"/>
                <w:szCs w:val="16"/>
              </w:rPr>
            </w:pPr>
            <w:r w:rsidRPr="00C57DF8">
              <w:rPr>
                <w:sz w:val="16"/>
                <w:szCs w:val="16"/>
              </w:rPr>
              <w:t>0.026</w:t>
            </w:r>
          </w:p>
        </w:tc>
      </w:tr>
      <w:tr w:rsidR="00145407" w:rsidRPr="004C7630" w14:paraId="2E55A395" w14:textId="77777777" w:rsidTr="00807A70">
        <w:tc>
          <w:tcPr>
            <w:tcW w:w="0" w:type="auto"/>
          </w:tcPr>
          <w:p w14:paraId="3970B0D3" w14:textId="77777777" w:rsidR="00145407" w:rsidRPr="00C57DF8" w:rsidRDefault="00145407" w:rsidP="00D01AFD">
            <w:pPr>
              <w:pStyle w:val="Compact"/>
              <w:rPr>
                <w:sz w:val="16"/>
                <w:szCs w:val="16"/>
              </w:rPr>
            </w:pPr>
            <w:proofErr w:type="spellStart"/>
            <w:r w:rsidRPr="00C57DF8">
              <w:rPr>
                <w:sz w:val="16"/>
                <w:szCs w:val="16"/>
              </w:rPr>
              <w:t>MeanAge</w:t>
            </w:r>
            <w:proofErr w:type="spellEnd"/>
          </w:p>
        </w:tc>
        <w:tc>
          <w:tcPr>
            <w:tcW w:w="0" w:type="auto"/>
          </w:tcPr>
          <w:p w14:paraId="333C4F51" w14:textId="77777777" w:rsidR="00145407" w:rsidRPr="00C57DF8" w:rsidRDefault="00145407" w:rsidP="00D01AFD">
            <w:pPr>
              <w:pStyle w:val="Compact"/>
              <w:rPr>
                <w:sz w:val="16"/>
                <w:szCs w:val="16"/>
              </w:rPr>
            </w:pPr>
            <w:r w:rsidRPr="00C57DF8">
              <w:rPr>
                <w:sz w:val="16"/>
                <w:szCs w:val="16"/>
              </w:rPr>
              <w:t>6</w:t>
            </w:r>
          </w:p>
        </w:tc>
        <w:tc>
          <w:tcPr>
            <w:tcW w:w="0" w:type="auto"/>
          </w:tcPr>
          <w:p w14:paraId="2BBBA6E6" w14:textId="77777777" w:rsidR="00145407" w:rsidRPr="00C57DF8" w:rsidRDefault="00145407" w:rsidP="00D01AFD">
            <w:pPr>
              <w:pStyle w:val="Compact"/>
              <w:rPr>
                <w:sz w:val="16"/>
                <w:szCs w:val="16"/>
              </w:rPr>
            </w:pPr>
            <w:r w:rsidRPr="00C57DF8">
              <w:rPr>
                <w:sz w:val="16"/>
                <w:szCs w:val="16"/>
              </w:rPr>
              <w:t>-365.397</w:t>
            </w:r>
          </w:p>
        </w:tc>
        <w:tc>
          <w:tcPr>
            <w:tcW w:w="0" w:type="auto"/>
          </w:tcPr>
          <w:p w14:paraId="58FEA28A" w14:textId="77777777" w:rsidR="00145407" w:rsidRPr="00C57DF8" w:rsidRDefault="00145407" w:rsidP="00D01AFD">
            <w:pPr>
              <w:pStyle w:val="Compact"/>
              <w:rPr>
                <w:sz w:val="16"/>
                <w:szCs w:val="16"/>
              </w:rPr>
            </w:pPr>
            <w:r w:rsidRPr="00C57DF8">
              <w:rPr>
                <w:sz w:val="16"/>
                <w:szCs w:val="16"/>
              </w:rPr>
              <w:t>5.712</w:t>
            </w:r>
          </w:p>
        </w:tc>
        <w:tc>
          <w:tcPr>
            <w:tcW w:w="0" w:type="auto"/>
          </w:tcPr>
          <w:p w14:paraId="3BAE71EF" w14:textId="77777777" w:rsidR="00145407" w:rsidRPr="00C57DF8" w:rsidRDefault="00145407" w:rsidP="00D01AFD">
            <w:pPr>
              <w:pStyle w:val="Compact"/>
              <w:rPr>
                <w:sz w:val="16"/>
                <w:szCs w:val="16"/>
              </w:rPr>
            </w:pPr>
            <w:r w:rsidRPr="00C57DF8">
              <w:rPr>
                <w:sz w:val="16"/>
                <w:szCs w:val="16"/>
              </w:rPr>
              <w:t>0.024</w:t>
            </w:r>
          </w:p>
        </w:tc>
      </w:tr>
      <w:tr w:rsidR="00145407" w:rsidRPr="004C7630" w14:paraId="6104EE73" w14:textId="77777777" w:rsidTr="00807A70">
        <w:tc>
          <w:tcPr>
            <w:tcW w:w="0" w:type="auto"/>
          </w:tcPr>
          <w:p w14:paraId="26716917" w14:textId="77777777" w:rsidR="00145407" w:rsidRPr="004C7630" w:rsidRDefault="00145407" w:rsidP="00D01AFD">
            <w:pPr>
              <w:pStyle w:val="Compact"/>
              <w:rPr>
                <w:sz w:val="16"/>
                <w:szCs w:val="16"/>
              </w:rPr>
            </w:pPr>
            <w:r w:rsidRPr="004C7630">
              <w:rPr>
                <w:sz w:val="16"/>
                <w:szCs w:val="16"/>
              </w:rPr>
              <w:t xml:space="preserve">Delta age (quadratic) + </w:t>
            </w:r>
            <w:proofErr w:type="spellStart"/>
            <w:r w:rsidRPr="004C7630">
              <w:rPr>
                <w:sz w:val="16"/>
                <w:szCs w:val="16"/>
              </w:rPr>
              <w:t>MeanAge</w:t>
            </w:r>
            <w:proofErr w:type="spellEnd"/>
          </w:p>
        </w:tc>
        <w:tc>
          <w:tcPr>
            <w:tcW w:w="0" w:type="auto"/>
          </w:tcPr>
          <w:p w14:paraId="67D968A7" w14:textId="77777777" w:rsidR="00145407" w:rsidRPr="004C7630" w:rsidRDefault="00145407" w:rsidP="00D01AFD">
            <w:pPr>
              <w:pStyle w:val="Compact"/>
              <w:rPr>
                <w:sz w:val="16"/>
                <w:szCs w:val="16"/>
              </w:rPr>
            </w:pPr>
            <w:r w:rsidRPr="004C7630">
              <w:rPr>
                <w:sz w:val="16"/>
                <w:szCs w:val="16"/>
              </w:rPr>
              <w:t>7</w:t>
            </w:r>
          </w:p>
        </w:tc>
        <w:tc>
          <w:tcPr>
            <w:tcW w:w="0" w:type="auto"/>
          </w:tcPr>
          <w:p w14:paraId="1A90AB95" w14:textId="77777777" w:rsidR="00145407" w:rsidRPr="004C7630" w:rsidRDefault="00145407" w:rsidP="00D01AFD">
            <w:pPr>
              <w:pStyle w:val="Compact"/>
              <w:rPr>
                <w:sz w:val="16"/>
                <w:szCs w:val="16"/>
              </w:rPr>
            </w:pPr>
            <w:r w:rsidRPr="004C7630">
              <w:rPr>
                <w:sz w:val="16"/>
                <w:szCs w:val="16"/>
              </w:rPr>
              <w:t>-364.439</w:t>
            </w:r>
          </w:p>
        </w:tc>
        <w:tc>
          <w:tcPr>
            <w:tcW w:w="0" w:type="auto"/>
          </w:tcPr>
          <w:p w14:paraId="3B132F99" w14:textId="77777777" w:rsidR="00145407" w:rsidRPr="004C7630" w:rsidRDefault="00145407" w:rsidP="00D01AFD">
            <w:pPr>
              <w:pStyle w:val="Compact"/>
              <w:rPr>
                <w:sz w:val="16"/>
                <w:szCs w:val="16"/>
              </w:rPr>
            </w:pPr>
            <w:r w:rsidRPr="004C7630">
              <w:rPr>
                <w:sz w:val="16"/>
                <w:szCs w:val="16"/>
              </w:rPr>
              <w:t>6.67</w:t>
            </w:r>
          </w:p>
        </w:tc>
        <w:tc>
          <w:tcPr>
            <w:tcW w:w="0" w:type="auto"/>
          </w:tcPr>
          <w:p w14:paraId="6A15CA76" w14:textId="77777777" w:rsidR="00145407" w:rsidRPr="004C7630" w:rsidRDefault="00145407" w:rsidP="00D01AFD">
            <w:pPr>
              <w:pStyle w:val="Compact"/>
              <w:rPr>
                <w:sz w:val="16"/>
                <w:szCs w:val="16"/>
              </w:rPr>
            </w:pPr>
            <w:r w:rsidRPr="004C7630">
              <w:rPr>
                <w:sz w:val="16"/>
                <w:szCs w:val="16"/>
              </w:rPr>
              <w:t>0.015</w:t>
            </w:r>
          </w:p>
        </w:tc>
      </w:tr>
      <w:tr w:rsidR="00145407" w:rsidRPr="004C7630" w14:paraId="5A178BA5" w14:textId="77777777" w:rsidTr="00807A70">
        <w:tc>
          <w:tcPr>
            <w:tcW w:w="0" w:type="auto"/>
          </w:tcPr>
          <w:p w14:paraId="153CACF6" w14:textId="77777777" w:rsidR="00145407" w:rsidRPr="004C7630" w:rsidRDefault="00145407" w:rsidP="00D01AFD">
            <w:pPr>
              <w:pStyle w:val="Compact"/>
              <w:rPr>
                <w:sz w:val="16"/>
                <w:szCs w:val="16"/>
              </w:rPr>
            </w:pPr>
            <w:r w:rsidRPr="004C7630">
              <w:rPr>
                <w:sz w:val="16"/>
                <w:szCs w:val="16"/>
              </w:rPr>
              <w:t>Null model</w:t>
            </w:r>
          </w:p>
        </w:tc>
        <w:tc>
          <w:tcPr>
            <w:tcW w:w="0" w:type="auto"/>
          </w:tcPr>
          <w:p w14:paraId="53C42485" w14:textId="77777777" w:rsidR="00145407" w:rsidRPr="004C7630" w:rsidRDefault="00145407" w:rsidP="00D01AFD">
            <w:pPr>
              <w:pStyle w:val="Compact"/>
              <w:rPr>
                <w:sz w:val="16"/>
                <w:szCs w:val="16"/>
              </w:rPr>
            </w:pPr>
            <w:r w:rsidRPr="004C7630">
              <w:rPr>
                <w:sz w:val="16"/>
                <w:szCs w:val="16"/>
              </w:rPr>
              <w:t>5</w:t>
            </w:r>
          </w:p>
        </w:tc>
        <w:tc>
          <w:tcPr>
            <w:tcW w:w="0" w:type="auto"/>
          </w:tcPr>
          <w:p w14:paraId="26B9E347" w14:textId="77777777" w:rsidR="00145407" w:rsidRPr="004C7630" w:rsidRDefault="00145407" w:rsidP="00D01AFD">
            <w:pPr>
              <w:pStyle w:val="Compact"/>
              <w:rPr>
                <w:sz w:val="16"/>
                <w:szCs w:val="16"/>
              </w:rPr>
            </w:pPr>
            <w:r w:rsidRPr="004C7630">
              <w:rPr>
                <w:sz w:val="16"/>
                <w:szCs w:val="16"/>
              </w:rPr>
              <w:t>-364.379</w:t>
            </w:r>
          </w:p>
        </w:tc>
        <w:tc>
          <w:tcPr>
            <w:tcW w:w="0" w:type="auto"/>
          </w:tcPr>
          <w:p w14:paraId="4450CFEB" w14:textId="77777777" w:rsidR="00145407" w:rsidRPr="004C7630" w:rsidRDefault="00145407" w:rsidP="00D01AFD">
            <w:pPr>
              <w:pStyle w:val="Compact"/>
              <w:rPr>
                <w:sz w:val="16"/>
                <w:szCs w:val="16"/>
              </w:rPr>
            </w:pPr>
            <w:r w:rsidRPr="004C7630">
              <w:rPr>
                <w:sz w:val="16"/>
                <w:szCs w:val="16"/>
              </w:rPr>
              <w:t>6.731</w:t>
            </w:r>
          </w:p>
        </w:tc>
        <w:tc>
          <w:tcPr>
            <w:tcW w:w="0" w:type="auto"/>
          </w:tcPr>
          <w:p w14:paraId="6B453BE4" w14:textId="77777777" w:rsidR="00145407" w:rsidRPr="004C7630" w:rsidRDefault="00145407" w:rsidP="00D01AFD">
            <w:pPr>
              <w:pStyle w:val="Compact"/>
              <w:rPr>
                <w:sz w:val="16"/>
                <w:szCs w:val="16"/>
              </w:rPr>
            </w:pPr>
            <w:r w:rsidRPr="004C7630">
              <w:rPr>
                <w:sz w:val="16"/>
                <w:szCs w:val="16"/>
              </w:rPr>
              <w:t>0.014</w:t>
            </w:r>
          </w:p>
        </w:tc>
      </w:tr>
      <w:tr w:rsidR="00145407" w:rsidRPr="004C7630" w14:paraId="0445B848" w14:textId="77777777" w:rsidTr="00807A70">
        <w:tc>
          <w:tcPr>
            <w:tcW w:w="0" w:type="auto"/>
          </w:tcPr>
          <w:p w14:paraId="54550F7C" w14:textId="77777777" w:rsidR="00145407" w:rsidRPr="004C7630" w:rsidRDefault="00145407" w:rsidP="00D01AFD">
            <w:pPr>
              <w:pStyle w:val="Compact"/>
              <w:rPr>
                <w:sz w:val="16"/>
                <w:szCs w:val="16"/>
              </w:rPr>
            </w:pPr>
            <w:r w:rsidRPr="004C7630">
              <w:rPr>
                <w:sz w:val="16"/>
                <w:szCs w:val="16"/>
              </w:rPr>
              <w:t xml:space="preserve">Cohort + </w:t>
            </w:r>
            <w:proofErr w:type="spellStart"/>
            <w:r w:rsidRPr="004C7630">
              <w:rPr>
                <w:sz w:val="16"/>
                <w:szCs w:val="16"/>
              </w:rPr>
              <w:t>MeanAge</w:t>
            </w:r>
            <w:proofErr w:type="spellEnd"/>
          </w:p>
        </w:tc>
        <w:tc>
          <w:tcPr>
            <w:tcW w:w="0" w:type="auto"/>
          </w:tcPr>
          <w:p w14:paraId="5E3FDA04" w14:textId="77777777" w:rsidR="00145407" w:rsidRPr="004C7630" w:rsidRDefault="00145407" w:rsidP="00D01AFD">
            <w:pPr>
              <w:pStyle w:val="Compact"/>
              <w:rPr>
                <w:sz w:val="16"/>
                <w:szCs w:val="16"/>
              </w:rPr>
            </w:pPr>
            <w:r w:rsidRPr="004C7630">
              <w:rPr>
                <w:sz w:val="16"/>
                <w:szCs w:val="16"/>
              </w:rPr>
              <w:t>27</w:t>
            </w:r>
          </w:p>
        </w:tc>
        <w:tc>
          <w:tcPr>
            <w:tcW w:w="0" w:type="auto"/>
          </w:tcPr>
          <w:p w14:paraId="529BC0B7" w14:textId="77777777" w:rsidR="00145407" w:rsidRPr="004C7630" w:rsidRDefault="00145407" w:rsidP="00D01AFD">
            <w:pPr>
              <w:pStyle w:val="Compact"/>
              <w:rPr>
                <w:sz w:val="16"/>
                <w:szCs w:val="16"/>
              </w:rPr>
            </w:pPr>
            <w:r w:rsidRPr="004C7630">
              <w:rPr>
                <w:sz w:val="16"/>
                <w:szCs w:val="16"/>
              </w:rPr>
              <w:t>-360.94</w:t>
            </w:r>
          </w:p>
        </w:tc>
        <w:tc>
          <w:tcPr>
            <w:tcW w:w="0" w:type="auto"/>
          </w:tcPr>
          <w:p w14:paraId="3C3D1096" w14:textId="77777777" w:rsidR="00145407" w:rsidRPr="004C7630" w:rsidRDefault="00145407" w:rsidP="00D01AFD">
            <w:pPr>
              <w:pStyle w:val="Compact"/>
              <w:rPr>
                <w:sz w:val="16"/>
                <w:szCs w:val="16"/>
              </w:rPr>
            </w:pPr>
            <w:r w:rsidRPr="004C7630">
              <w:rPr>
                <w:sz w:val="16"/>
                <w:szCs w:val="16"/>
              </w:rPr>
              <w:t>10.17</w:t>
            </w:r>
          </w:p>
        </w:tc>
        <w:tc>
          <w:tcPr>
            <w:tcW w:w="0" w:type="auto"/>
          </w:tcPr>
          <w:p w14:paraId="0DB217BF" w14:textId="77777777" w:rsidR="00145407" w:rsidRPr="004C7630" w:rsidRDefault="00145407" w:rsidP="00D01AFD">
            <w:pPr>
              <w:pStyle w:val="Compact"/>
              <w:rPr>
                <w:sz w:val="16"/>
                <w:szCs w:val="16"/>
              </w:rPr>
            </w:pPr>
            <w:r w:rsidRPr="004C7630">
              <w:rPr>
                <w:sz w:val="16"/>
                <w:szCs w:val="16"/>
              </w:rPr>
              <w:t>0.003</w:t>
            </w:r>
          </w:p>
        </w:tc>
      </w:tr>
      <w:tr w:rsidR="00145407" w:rsidRPr="004C7630" w14:paraId="28A1038B" w14:textId="77777777" w:rsidTr="00807A70">
        <w:tc>
          <w:tcPr>
            <w:tcW w:w="0" w:type="auto"/>
          </w:tcPr>
          <w:p w14:paraId="01BB56FC" w14:textId="77777777" w:rsidR="00145407" w:rsidRPr="004C7630" w:rsidRDefault="00145407" w:rsidP="00D01AFD">
            <w:pPr>
              <w:pStyle w:val="Compact"/>
              <w:rPr>
                <w:sz w:val="16"/>
                <w:szCs w:val="16"/>
              </w:rPr>
            </w:pPr>
            <w:r w:rsidRPr="004C7630">
              <w:rPr>
                <w:sz w:val="16"/>
                <w:szCs w:val="16"/>
              </w:rPr>
              <w:t xml:space="preserve">Cohort + Delta age (quadratic) + </w:t>
            </w:r>
            <w:proofErr w:type="spellStart"/>
            <w:r w:rsidRPr="004C7630">
              <w:rPr>
                <w:sz w:val="16"/>
                <w:szCs w:val="16"/>
              </w:rPr>
              <w:t>MeanAge</w:t>
            </w:r>
            <w:proofErr w:type="spellEnd"/>
          </w:p>
        </w:tc>
        <w:tc>
          <w:tcPr>
            <w:tcW w:w="0" w:type="auto"/>
          </w:tcPr>
          <w:p w14:paraId="0B04B733" w14:textId="77777777" w:rsidR="00145407" w:rsidRPr="004C7630" w:rsidRDefault="00145407" w:rsidP="00D01AFD">
            <w:pPr>
              <w:pStyle w:val="Compact"/>
              <w:rPr>
                <w:sz w:val="16"/>
                <w:szCs w:val="16"/>
              </w:rPr>
            </w:pPr>
            <w:r w:rsidRPr="004C7630">
              <w:rPr>
                <w:sz w:val="16"/>
                <w:szCs w:val="16"/>
              </w:rPr>
              <w:t>28</w:t>
            </w:r>
          </w:p>
        </w:tc>
        <w:tc>
          <w:tcPr>
            <w:tcW w:w="0" w:type="auto"/>
          </w:tcPr>
          <w:p w14:paraId="4EF4D51A" w14:textId="77777777" w:rsidR="00145407" w:rsidRPr="004C7630" w:rsidRDefault="00145407" w:rsidP="00D01AFD">
            <w:pPr>
              <w:pStyle w:val="Compact"/>
              <w:rPr>
                <w:sz w:val="16"/>
                <w:szCs w:val="16"/>
              </w:rPr>
            </w:pPr>
            <w:r w:rsidRPr="004C7630">
              <w:rPr>
                <w:sz w:val="16"/>
                <w:szCs w:val="16"/>
              </w:rPr>
              <w:t>-360.043</w:t>
            </w:r>
          </w:p>
        </w:tc>
        <w:tc>
          <w:tcPr>
            <w:tcW w:w="0" w:type="auto"/>
          </w:tcPr>
          <w:p w14:paraId="21A03269" w14:textId="77777777" w:rsidR="00145407" w:rsidRPr="004C7630" w:rsidRDefault="00145407" w:rsidP="00D01AFD">
            <w:pPr>
              <w:pStyle w:val="Compact"/>
              <w:rPr>
                <w:sz w:val="16"/>
                <w:szCs w:val="16"/>
              </w:rPr>
            </w:pPr>
            <w:r w:rsidRPr="004C7630">
              <w:rPr>
                <w:sz w:val="16"/>
                <w:szCs w:val="16"/>
              </w:rPr>
              <w:t>11.066</w:t>
            </w:r>
          </w:p>
        </w:tc>
        <w:tc>
          <w:tcPr>
            <w:tcW w:w="0" w:type="auto"/>
          </w:tcPr>
          <w:p w14:paraId="19BAA6E3" w14:textId="77777777" w:rsidR="00145407" w:rsidRPr="004C7630" w:rsidRDefault="00145407" w:rsidP="00D01AFD">
            <w:pPr>
              <w:pStyle w:val="Compact"/>
              <w:rPr>
                <w:sz w:val="16"/>
                <w:szCs w:val="16"/>
              </w:rPr>
            </w:pPr>
            <w:r w:rsidRPr="004C7630">
              <w:rPr>
                <w:sz w:val="16"/>
                <w:szCs w:val="16"/>
              </w:rPr>
              <w:t>0.002</w:t>
            </w:r>
          </w:p>
        </w:tc>
      </w:tr>
      <w:tr w:rsidR="00145407" w:rsidRPr="004C7630" w14:paraId="37FD67D7" w14:textId="77777777" w:rsidTr="00807A70">
        <w:tc>
          <w:tcPr>
            <w:tcW w:w="0" w:type="auto"/>
          </w:tcPr>
          <w:p w14:paraId="4411C45C" w14:textId="77777777" w:rsidR="00145407" w:rsidRPr="004C7630" w:rsidRDefault="00145407" w:rsidP="00D01AFD">
            <w:pPr>
              <w:pStyle w:val="Compact"/>
              <w:rPr>
                <w:sz w:val="16"/>
                <w:szCs w:val="16"/>
              </w:rPr>
            </w:pPr>
            <w:r w:rsidRPr="004C7630">
              <w:rPr>
                <w:sz w:val="16"/>
                <w:szCs w:val="16"/>
              </w:rPr>
              <w:t>Cohort + Delta age (log)</w:t>
            </w:r>
          </w:p>
        </w:tc>
        <w:tc>
          <w:tcPr>
            <w:tcW w:w="0" w:type="auto"/>
          </w:tcPr>
          <w:p w14:paraId="78A6E798" w14:textId="77777777" w:rsidR="00145407" w:rsidRPr="004C7630" w:rsidRDefault="00145407" w:rsidP="00D01AFD">
            <w:pPr>
              <w:pStyle w:val="Compact"/>
              <w:rPr>
                <w:sz w:val="16"/>
                <w:szCs w:val="16"/>
              </w:rPr>
            </w:pPr>
            <w:r w:rsidRPr="004C7630">
              <w:rPr>
                <w:sz w:val="16"/>
                <w:szCs w:val="16"/>
              </w:rPr>
              <w:t>27</w:t>
            </w:r>
          </w:p>
        </w:tc>
        <w:tc>
          <w:tcPr>
            <w:tcW w:w="0" w:type="auto"/>
          </w:tcPr>
          <w:p w14:paraId="360F9AD2" w14:textId="77777777" w:rsidR="00145407" w:rsidRPr="004C7630" w:rsidRDefault="00145407" w:rsidP="00D01AFD">
            <w:pPr>
              <w:pStyle w:val="Compact"/>
              <w:rPr>
                <w:sz w:val="16"/>
                <w:szCs w:val="16"/>
              </w:rPr>
            </w:pPr>
            <w:r w:rsidRPr="004C7630">
              <w:rPr>
                <w:sz w:val="16"/>
                <w:szCs w:val="16"/>
              </w:rPr>
              <w:t>-359.688</w:t>
            </w:r>
          </w:p>
        </w:tc>
        <w:tc>
          <w:tcPr>
            <w:tcW w:w="0" w:type="auto"/>
          </w:tcPr>
          <w:p w14:paraId="0FB333A6" w14:textId="77777777" w:rsidR="00145407" w:rsidRPr="004C7630" w:rsidRDefault="00145407" w:rsidP="00D01AFD">
            <w:pPr>
              <w:pStyle w:val="Compact"/>
              <w:rPr>
                <w:sz w:val="16"/>
                <w:szCs w:val="16"/>
              </w:rPr>
            </w:pPr>
            <w:r w:rsidRPr="004C7630">
              <w:rPr>
                <w:sz w:val="16"/>
                <w:szCs w:val="16"/>
              </w:rPr>
              <w:t>11.422</w:t>
            </w:r>
          </w:p>
        </w:tc>
        <w:tc>
          <w:tcPr>
            <w:tcW w:w="0" w:type="auto"/>
          </w:tcPr>
          <w:p w14:paraId="68D1141C" w14:textId="77777777" w:rsidR="00145407" w:rsidRPr="004C7630" w:rsidRDefault="00145407" w:rsidP="00D01AFD">
            <w:pPr>
              <w:pStyle w:val="Compact"/>
              <w:rPr>
                <w:sz w:val="16"/>
                <w:szCs w:val="16"/>
              </w:rPr>
            </w:pPr>
            <w:r w:rsidRPr="004C7630">
              <w:rPr>
                <w:sz w:val="16"/>
                <w:szCs w:val="16"/>
              </w:rPr>
              <w:t>0.001</w:t>
            </w:r>
          </w:p>
        </w:tc>
      </w:tr>
      <w:tr w:rsidR="00145407" w:rsidRPr="004C7630" w14:paraId="4DE7F9A8" w14:textId="77777777" w:rsidTr="00807A70">
        <w:tc>
          <w:tcPr>
            <w:tcW w:w="0" w:type="auto"/>
          </w:tcPr>
          <w:p w14:paraId="0F856BA4" w14:textId="77777777" w:rsidR="00145407" w:rsidRPr="004C7630" w:rsidRDefault="00145407" w:rsidP="00D01AFD">
            <w:pPr>
              <w:pStyle w:val="Compact"/>
              <w:rPr>
                <w:sz w:val="16"/>
                <w:szCs w:val="16"/>
              </w:rPr>
            </w:pPr>
            <w:r w:rsidRPr="004C7630">
              <w:rPr>
                <w:sz w:val="16"/>
                <w:szCs w:val="16"/>
              </w:rPr>
              <w:t xml:space="preserve">Cohort + Delta age (linear) + </w:t>
            </w:r>
            <w:proofErr w:type="spellStart"/>
            <w:r w:rsidRPr="004C7630">
              <w:rPr>
                <w:sz w:val="16"/>
                <w:szCs w:val="16"/>
              </w:rPr>
              <w:t>MeanAge</w:t>
            </w:r>
            <w:proofErr w:type="spellEnd"/>
            <w:r w:rsidRPr="004C7630">
              <w:rPr>
                <w:sz w:val="16"/>
                <w:szCs w:val="16"/>
              </w:rPr>
              <w:t xml:space="preserve"> + Delta age (continuous)*cohort</w:t>
            </w:r>
          </w:p>
        </w:tc>
        <w:tc>
          <w:tcPr>
            <w:tcW w:w="0" w:type="auto"/>
          </w:tcPr>
          <w:p w14:paraId="0C7F1F77" w14:textId="77777777" w:rsidR="00145407" w:rsidRPr="004C7630" w:rsidRDefault="00145407" w:rsidP="00D01AFD">
            <w:pPr>
              <w:pStyle w:val="Compact"/>
              <w:rPr>
                <w:sz w:val="16"/>
                <w:szCs w:val="16"/>
              </w:rPr>
            </w:pPr>
            <w:r w:rsidRPr="004C7630">
              <w:rPr>
                <w:sz w:val="16"/>
                <w:szCs w:val="16"/>
              </w:rPr>
              <w:t>48</w:t>
            </w:r>
          </w:p>
        </w:tc>
        <w:tc>
          <w:tcPr>
            <w:tcW w:w="0" w:type="auto"/>
          </w:tcPr>
          <w:p w14:paraId="03E6C424" w14:textId="77777777" w:rsidR="00145407" w:rsidRPr="004C7630" w:rsidRDefault="00145407" w:rsidP="00D01AFD">
            <w:pPr>
              <w:pStyle w:val="Compact"/>
              <w:rPr>
                <w:sz w:val="16"/>
                <w:szCs w:val="16"/>
              </w:rPr>
            </w:pPr>
            <w:r w:rsidRPr="004C7630">
              <w:rPr>
                <w:sz w:val="16"/>
                <w:szCs w:val="16"/>
              </w:rPr>
              <w:t>-354.619</w:t>
            </w:r>
          </w:p>
        </w:tc>
        <w:tc>
          <w:tcPr>
            <w:tcW w:w="0" w:type="auto"/>
          </w:tcPr>
          <w:p w14:paraId="46FF5D7D" w14:textId="77777777" w:rsidR="00145407" w:rsidRPr="004C7630" w:rsidRDefault="00145407" w:rsidP="00D01AFD">
            <w:pPr>
              <w:pStyle w:val="Compact"/>
              <w:rPr>
                <w:sz w:val="16"/>
                <w:szCs w:val="16"/>
              </w:rPr>
            </w:pPr>
            <w:r w:rsidRPr="004C7630">
              <w:rPr>
                <w:sz w:val="16"/>
                <w:szCs w:val="16"/>
              </w:rPr>
              <w:t>16.491</w:t>
            </w:r>
          </w:p>
        </w:tc>
        <w:tc>
          <w:tcPr>
            <w:tcW w:w="0" w:type="auto"/>
          </w:tcPr>
          <w:p w14:paraId="4DB25808" w14:textId="77777777" w:rsidR="00145407" w:rsidRPr="004C7630" w:rsidRDefault="00145407" w:rsidP="00D01AFD">
            <w:pPr>
              <w:pStyle w:val="Compact"/>
              <w:rPr>
                <w:sz w:val="16"/>
                <w:szCs w:val="16"/>
              </w:rPr>
            </w:pPr>
            <w:r w:rsidRPr="004C7630">
              <w:rPr>
                <w:sz w:val="16"/>
                <w:szCs w:val="16"/>
              </w:rPr>
              <w:t>0</w:t>
            </w:r>
          </w:p>
        </w:tc>
      </w:tr>
      <w:tr w:rsidR="00145407" w:rsidRPr="004C7630" w14:paraId="4E92980A" w14:textId="77777777" w:rsidTr="00807A70">
        <w:tc>
          <w:tcPr>
            <w:tcW w:w="0" w:type="auto"/>
          </w:tcPr>
          <w:p w14:paraId="57617833" w14:textId="77777777" w:rsidR="00145407" w:rsidRPr="004C7630" w:rsidRDefault="00145407" w:rsidP="00D01AFD">
            <w:pPr>
              <w:pStyle w:val="Compact"/>
              <w:rPr>
                <w:sz w:val="16"/>
                <w:szCs w:val="16"/>
              </w:rPr>
            </w:pPr>
            <w:r w:rsidRPr="004C7630">
              <w:rPr>
                <w:sz w:val="16"/>
                <w:szCs w:val="16"/>
              </w:rPr>
              <w:t>Cohort + Delta age (quadratic)</w:t>
            </w:r>
          </w:p>
        </w:tc>
        <w:tc>
          <w:tcPr>
            <w:tcW w:w="0" w:type="auto"/>
          </w:tcPr>
          <w:p w14:paraId="514D1205" w14:textId="77777777" w:rsidR="00145407" w:rsidRPr="004C7630" w:rsidRDefault="00145407" w:rsidP="00D01AFD">
            <w:pPr>
              <w:pStyle w:val="Compact"/>
              <w:rPr>
                <w:sz w:val="16"/>
                <w:szCs w:val="16"/>
              </w:rPr>
            </w:pPr>
            <w:r w:rsidRPr="004C7630">
              <w:rPr>
                <w:sz w:val="16"/>
                <w:szCs w:val="16"/>
              </w:rPr>
              <w:t>27</w:t>
            </w:r>
          </w:p>
        </w:tc>
        <w:tc>
          <w:tcPr>
            <w:tcW w:w="0" w:type="auto"/>
          </w:tcPr>
          <w:p w14:paraId="14B92D53" w14:textId="77777777" w:rsidR="00145407" w:rsidRPr="004C7630" w:rsidRDefault="00145407" w:rsidP="00D01AFD">
            <w:pPr>
              <w:pStyle w:val="Compact"/>
              <w:rPr>
                <w:sz w:val="16"/>
                <w:szCs w:val="16"/>
              </w:rPr>
            </w:pPr>
            <w:r w:rsidRPr="004C7630">
              <w:rPr>
                <w:sz w:val="16"/>
                <w:szCs w:val="16"/>
              </w:rPr>
              <w:t>-354.605</w:t>
            </w:r>
          </w:p>
        </w:tc>
        <w:tc>
          <w:tcPr>
            <w:tcW w:w="0" w:type="auto"/>
          </w:tcPr>
          <w:p w14:paraId="1F0C8506" w14:textId="77777777" w:rsidR="00145407" w:rsidRPr="004C7630" w:rsidRDefault="00145407" w:rsidP="00D01AFD">
            <w:pPr>
              <w:pStyle w:val="Compact"/>
              <w:rPr>
                <w:sz w:val="16"/>
                <w:szCs w:val="16"/>
              </w:rPr>
            </w:pPr>
            <w:r w:rsidRPr="004C7630">
              <w:rPr>
                <w:sz w:val="16"/>
                <w:szCs w:val="16"/>
              </w:rPr>
              <w:t>16.505</w:t>
            </w:r>
          </w:p>
        </w:tc>
        <w:tc>
          <w:tcPr>
            <w:tcW w:w="0" w:type="auto"/>
          </w:tcPr>
          <w:p w14:paraId="3E57EFAD" w14:textId="77777777" w:rsidR="00145407" w:rsidRPr="004C7630" w:rsidRDefault="00145407" w:rsidP="00D01AFD">
            <w:pPr>
              <w:pStyle w:val="Compact"/>
              <w:rPr>
                <w:sz w:val="16"/>
                <w:szCs w:val="16"/>
              </w:rPr>
            </w:pPr>
            <w:r w:rsidRPr="004C7630">
              <w:rPr>
                <w:sz w:val="16"/>
                <w:szCs w:val="16"/>
              </w:rPr>
              <w:t>0</w:t>
            </w:r>
          </w:p>
        </w:tc>
      </w:tr>
      <w:tr w:rsidR="00145407" w:rsidRPr="004C7630" w14:paraId="79AA8708" w14:textId="77777777" w:rsidTr="00807A70">
        <w:tc>
          <w:tcPr>
            <w:tcW w:w="0" w:type="auto"/>
          </w:tcPr>
          <w:p w14:paraId="68DF8974" w14:textId="77777777" w:rsidR="00145407" w:rsidRPr="004C7630" w:rsidRDefault="00145407" w:rsidP="00D01AFD">
            <w:pPr>
              <w:pStyle w:val="Compact"/>
              <w:rPr>
                <w:sz w:val="16"/>
                <w:szCs w:val="16"/>
              </w:rPr>
            </w:pPr>
            <w:r w:rsidRPr="004C7630">
              <w:rPr>
                <w:sz w:val="16"/>
                <w:szCs w:val="16"/>
              </w:rPr>
              <w:t xml:space="preserve">Cohort + Delta age (log) + </w:t>
            </w:r>
            <w:proofErr w:type="spellStart"/>
            <w:r w:rsidRPr="004C7630">
              <w:rPr>
                <w:sz w:val="16"/>
                <w:szCs w:val="16"/>
              </w:rPr>
              <w:t>MeanAge</w:t>
            </w:r>
            <w:proofErr w:type="spellEnd"/>
          </w:p>
        </w:tc>
        <w:tc>
          <w:tcPr>
            <w:tcW w:w="0" w:type="auto"/>
          </w:tcPr>
          <w:p w14:paraId="62A90E77" w14:textId="77777777" w:rsidR="00145407" w:rsidRPr="004C7630" w:rsidRDefault="00145407" w:rsidP="00D01AFD">
            <w:pPr>
              <w:pStyle w:val="Compact"/>
              <w:rPr>
                <w:sz w:val="16"/>
                <w:szCs w:val="16"/>
              </w:rPr>
            </w:pPr>
            <w:r w:rsidRPr="004C7630">
              <w:rPr>
                <w:sz w:val="16"/>
                <w:szCs w:val="16"/>
              </w:rPr>
              <w:t>48</w:t>
            </w:r>
          </w:p>
        </w:tc>
        <w:tc>
          <w:tcPr>
            <w:tcW w:w="0" w:type="auto"/>
          </w:tcPr>
          <w:p w14:paraId="0A9CD795" w14:textId="77777777" w:rsidR="00145407" w:rsidRPr="004C7630" w:rsidRDefault="00145407" w:rsidP="00D01AFD">
            <w:pPr>
              <w:pStyle w:val="Compact"/>
              <w:rPr>
                <w:sz w:val="16"/>
                <w:szCs w:val="16"/>
              </w:rPr>
            </w:pPr>
            <w:r w:rsidRPr="004C7630">
              <w:rPr>
                <w:sz w:val="16"/>
                <w:szCs w:val="16"/>
              </w:rPr>
              <w:t>-354.366</w:t>
            </w:r>
          </w:p>
        </w:tc>
        <w:tc>
          <w:tcPr>
            <w:tcW w:w="0" w:type="auto"/>
          </w:tcPr>
          <w:p w14:paraId="3E071545" w14:textId="77777777" w:rsidR="00145407" w:rsidRPr="004C7630" w:rsidRDefault="00145407" w:rsidP="00D01AFD">
            <w:pPr>
              <w:pStyle w:val="Compact"/>
              <w:rPr>
                <w:sz w:val="16"/>
                <w:szCs w:val="16"/>
              </w:rPr>
            </w:pPr>
            <w:r w:rsidRPr="004C7630">
              <w:rPr>
                <w:sz w:val="16"/>
                <w:szCs w:val="16"/>
              </w:rPr>
              <w:t>16.744</w:t>
            </w:r>
          </w:p>
        </w:tc>
        <w:tc>
          <w:tcPr>
            <w:tcW w:w="0" w:type="auto"/>
          </w:tcPr>
          <w:p w14:paraId="30C7BD00" w14:textId="77777777" w:rsidR="00145407" w:rsidRPr="004C7630" w:rsidRDefault="00145407" w:rsidP="00D01AFD">
            <w:pPr>
              <w:pStyle w:val="Compact"/>
              <w:rPr>
                <w:sz w:val="16"/>
                <w:szCs w:val="16"/>
              </w:rPr>
            </w:pPr>
            <w:r w:rsidRPr="004C7630">
              <w:rPr>
                <w:sz w:val="16"/>
                <w:szCs w:val="16"/>
              </w:rPr>
              <w:t>0</w:t>
            </w:r>
          </w:p>
        </w:tc>
      </w:tr>
      <w:tr w:rsidR="00145407" w:rsidRPr="004C7630" w14:paraId="5F4736A1" w14:textId="77777777" w:rsidTr="00807A70">
        <w:tc>
          <w:tcPr>
            <w:tcW w:w="0" w:type="auto"/>
          </w:tcPr>
          <w:p w14:paraId="1E0B3C8A" w14:textId="77777777" w:rsidR="00145407" w:rsidRPr="004C7630" w:rsidRDefault="00145407" w:rsidP="00D01AFD">
            <w:pPr>
              <w:pStyle w:val="Compact"/>
              <w:rPr>
                <w:sz w:val="16"/>
                <w:szCs w:val="16"/>
              </w:rPr>
            </w:pPr>
            <w:r w:rsidRPr="004C7630">
              <w:rPr>
                <w:sz w:val="16"/>
                <w:szCs w:val="16"/>
              </w:rPr>
              <w:t>Cohort + Delta age (linear)</w:t>
            </w:r>
          </w:p>
        </w:tc>
        <w:tc>
          <w:tcPr>
            <w:tcW w:w="0" w:type="auto"/>
          </w:tcPr>
          <w:p w14:paraId="301E2CB6" w14:textId="77777777" w:rsidR="00145407" w:rsidRPr="004C7630" w:rsidRDefault="00145407" w:rsidP="00D01AFD">
            <w:pPr>
              <w:pStyle w:val="Compact"/>
              <w:rPr>
                <w:sz w:val="16"/>
                <w:szCs w:val="16"/>
              </w:rPr>
            </w:pPr>
            <w:r w:rsidRPr="004C7630">
              <w:rPr>
                <w:sz w:val="16"/>
                <w:szCs w:val="16"/>
              </w:rPr>
              <w:t>27</w:t>
            </w:r>
          </w:p>
        </w:tc>
        <w:tc>
          <w:tcPr>
            <w:tcW w:w="0" w:type="auto"/>
          </w:tcPr>
          <w:p w14:paraId="10A60CE6" w14:textId="77777777" w:rsidR="00145407" w:rsidRPr="004C7630" w:rsidRDefault="00145407" w:rsidP="00D01AFD">
            <w:pPr>
              <w:pStyle w:val="Compact"/>
              <w:rPr>
                <w:sz w:val="16"/>
                <w:szCs w:val="16"/>
              </w:rPr>
            </w:pPr>
            <w:r w:rsidRPr="004C7630">
              <w:rPr>
                <w:sz w:val="16"/>
                <w:szCs w:val="16"/>
              </w:rPr>
              <w:t>-352.972</w:t>
            </w:r>
          </w:p>
        </w:tc>
        <w:tc>
          <w:tcPr>
            <w:tcW w:w="0" w:type="auto"/>
          </w:tcPr>
          <w:p w14:paraId="4D4991AB" w14:textId="77777777" w:rsidR="00145407" w:rsidRPr="004C7630" w:rsidRDefault="00145407" w:rsidP="00D01AFD">
            <w:pPr>
              <w:pStyle w:val="Compact"/>
              <w:rPr>
                <w:sz w:val="16"/>
                <w:szCs w:val="16"/>
              </w:rPr>
            </w:pPr>
            <w:r w:rsidRPr="004C7630">
              <w:rPr>
                <w:sz w:val="16"/>
                <w:szCs w:val="16"/>
              </w:rPr>
              <w:t>18.138</w:t>
            </w:r>
          </w:p>
        </w:tc>
        <w:tc>
          <w:tcPr>
            <w:tcW w:w="0" w:type="auto"/>
          </w:tcPr>
          <w:p w14:paraId="1A663D37" w14:textId="77777777" w:rsidR="00145407" w:rsidRPr="004C7630" w:rsidRDefault="00145407" w:rsidP="00D01AFD">
            <w:pPr>
              <w:pStyle w:val="Compact"/>
              <w:rPr>
                <w:sz w:val="16"/>
                <w:szCs w:val="16"/>
              </w:rPr>
            </w:pPr>
            <w:r w:rsidRPr="004C7630">
              <w:rPr>
                <w:sz w:val="16"/>
                <w:szCs w:val="16"/>
              </w:rPr>
              <w:t>0</w:t>
            </w:r>
          </w:p>
        </w:tc>
      </w:tr>
      <w:tr w:rsidR="00145407" w:rsidRPr="004C7630" w14:paraId="0086E7C0" w14:textId="77777777" w:rsidTr="00807A70">
        <w:tc>
          <w:tcPr>
            <w:tcW w:w="0" w:type="auto"/>
          </w:tcPr>
          <w:p w14:paraId="4A079B8D" w14:textId="77777777" w:rsidR="00145407" w:rsidRPr="004C7630" w:rsidRDefault="00145407" w:rsidP="00D01AFD">
            <w:pPr>
              <w:pStyle w:val="Compact"/>
              <w:rPr>
                <w:sz w:val="16"/>
                <w:szCs w:val="16"/>
              </w:rPr>
            </w:pPr>
            <w:r w:rsidRPr="004C7630">
              <w:rPr>
                <w:sz w:val="16"/>
                <w:szCs w:val="16"/>
              </w:rPr>
              <w:t>Cohort</w:t>
            </w:r>
          </w:p>
        </w:tc>
        <w:tc>
          <w:tcPr>
            <w:tcW w:w="0" w:type="auto"/>
          </w:tcPr>
          <w:p w14:paraId="20E73AA1" w14:textId="77777777" w:rsidR="00145407" w:rsidRPr="004C7630" w:rsidRDefault="00145407" w:rsidP="00D01AFD">
            <w:pPr>
              <w:pStyle w:val="Compact"/>
              <w:rPr>
                <w:sz w:val="16"/>
                <w:szCs w:val="16"/>
              </w:rPr>
            </w:pPr>
            <w:r w:rsidRPr="004C7630">
              <w:rPr>
                <w:sz w:val="16"/>
                <w:szCs w:val="16"/>
              </w:rPr>
              <w:t>26</w:t>
            </w:r>
          </w:p>
        </w:tc>
        <w:tc>
          <w:tcPr>
            <w:tcW w:w="0" w:type="auto"/>
          </w:tcPr>
          <w:p w14:paraId="61C0F420" w14:textId="77777777" w:rsidR="00145407" w:rsidRPr="004C7630" w:rsidRDefault="00145407" w:rsidP="00D01AFD">
            <w:pPr>
              <w:pStyle w:val="Compact"/>
              <w:rPr>
                <w:sz w:val="16"/>
                <w:szCs w:val="16"/>
              </w:rPr>
            </w:pPr>
            <w:r w:rsidRPr="004C7630">
              <w:rPr>
                <w:sz w:val="16"/>
                <w:szCs w:val="16"/>
              </w:rPr>
              <w:t>-350.968</w:t>
            </w:r>
          </w:p>
        </w:tc>
        <w:tc>
          <w:tcPr>
            <w:tcW w:w="0" w:type="auto"/>
          </w:tcPr>
          <w:p w14:paraId="42624DF6" w14:textId="77777777" w:rsidR="00145407" w:rsidRPr="004C7630" w:rsidRDefault="00145407" w:rsidP="00D01AFD">
            <w:pPr>
              <w:pStyle w:val="Compact"/>
              <w:rPr>
                <w:sz w:val="16"/>
                <w:szCs w:val="16"/>
              </w:rPr>
            </w:pPr>
            <w:r w:rsidRPr="004C7630">
              <w:rPr>
                <w:sz w:val="16"/>
                <w:szCs w:val="16"/>
              </w:rPr>
              <w:t>20.142</w:t>
            </w:r>
          </w:p>
        </w:tc>
        <w:tc>
          <w:tcPr>
            <w:tcW w:w="0" w:type="auto"/>
          </w:tcPr>
          <w:p w14:paraId="5055A424" w14:textId="77777777" w:rsidR="00145407" w:rsidRPr="004C7630" w:rsidRDefault="00145407" w:rsidP="00D01AFD">
            <w:pPr>
              <w:pStyle w:val="Compact"/>
              <w:rPr>
                <w:sz w:val="16"/>
                <w:szCs w:val="16"/>
              </w:rPr>
            </w:pPr>
            <w:r w:rsidRPr="004C7630">
              <w:rPr>
                <w:sz w:val="16"/>
                <w:szCs w:val="16"/>
              </w:rPr>
              <w:t>0</w:t>
            </w:r>
          </w:p>
        </w:tc>
      </w:tr>
      <w:tr w:rsidR="00145407" w:rsidRPr="004C7630" w14:paraId="2BDE950D" w14:textId="77777777" w:rsidTr="00807A70">
        <w:tc>
          <w:tcPr>
            <w:tcW w:w="0" w:type="auto"/>
          </w:tcPr>
          <w:p w14:paraId="52756F17" w14:textId="77777777" w:rsidR="00145407" w:rsidRPr="004C7630" w:rsidRDefault="00145407" w:rsidP="00D01AFD">
            <w:pPr>
              <w:pStyle w:val="Compact"/>
              <w:rPr>
                <w:sz w:val="16"/>
                <w:szCs w:val="16"/>
              </w:rPr>
            </w:pPr>
            <w:r w:rsidRPr="004C7630">
              <w:rPr>
                <w:sz w:val="16"/>
                <w:szCs w:val="16"/>
              </w:rPr>
              <w:t>Cohort + Delta age (log)</w:t>
            </w:r>
          </w:p>
        </w:tc>
        <w:tc>
          <w:tcPr>
            <w:tcW w:w="0" w:type="auto"/>
          </w:tcPr>
          <w:p w14:paraId="7E33A3FD" w14:textId="77777777" w:rsidR="00145407" w:rsidRPr="004C7630" w:rsidRDefault="00145407" w:rsidP="00D01AFD">
            <w:pPr>
              <w:pStyle w:val="Compact"/>
              <w:rPr>
                <w:sz w:val="16"/>
                <w:szCs w:val="16"/>
              </w:rPr>
            </w:pPr>
            <w:r w:rsidRPr="004C7630">
              <w:rPr>
                <w:sz w:val="16"/>
                <w:szCs w:val="16"/>
              </w:rPr>
              <w:t>47</w:t>
            </w:r>
          </w:p>
        </w:tc>
        <w:tc>
          <w:tcPr>
            <w:tcW w:w="0" w:type="auto"/>
          </w:tcPr>
          <w:p w14:paraId="1E271607" w14:textId="77777777" w:rsidR="00145407" w:rsidRPr="004C7630" w:rsidRDefault="00145407" w:rsidP="00D01AFD">
            <w:pPr>
              <w:pStyle w:val="Compact"/>
              <w:rPr>
                <w:sz w:val="16"/>
                <w:szCs w:val="16"/>
              </w:rPr>
            </w:pPr>
            <w:r w:rsidRPr="004C7630">
              <w:rPr>
                <w:sz w:val="16"/>
                <w:szCs w:val="16"/>
              </w:rPr>
              <w:t>-347.557</w:t>
            </w:r>
          </w:p>
        </w:tc>
        <w:tc>
          <w:tcPr>
            <w:tcW w:w="0" w:type="auto"/>
          </w:tcPr>
          <w:p w14:paraId="5C84BA6C" w14:textId="77777777" w:rsidR="00145407" w:rsidRPr="004C7630" w:rsidRDefault="00145407" w:rsidP="00D01AFD">
            <w:pPr>
              <w:pStyle w:val="Compact"/>
              <w:rPr>
                <w:sz w:val="16"/>
                <w:szCs w:val="16"/>
              </w:rPr>
            </w:pPr>
            <w:r w:rsidRPr="004C7630">
              <w:rPr>
                <w:sz w:val="16"/>
                <w:szCs w:val="16"/>
              </w:rPr>
              <w:t>23.553</w:t>
            </w:r>
          </w:p>
        </w:tc>
        <w:tc>
          <w:tcPr>
            <w:tcW w:w="0" w:type="auto"/>
          </w:tcPr>
          <w:p w14:paraId="6AF09DB2" w14:textId="77777777" w:rsidR="00145407" w:rsidRPr="004C7630" w:rsidRDefault="00145407" w:rsidP="00D01AFD">
            <w:pPr>
              <w:pStyle w:val="Compact"/>
              <w:rPr>
                <w:sz w:val="16"/>
                <w:szCs w:val="16"/>
              </w:rPr>
            </w:pPr>
            <w:r w:rsidRPr="004C7630">
              <w:rPr>
                <w:sz w:val="16"/>
                <w:szCs w:val="16"/>
              </w:rPr>
              <w:t>0</w:t>
            </w:r>
          </w:p>
        </w:tc>
      </w:tr>
      <w:tr w:rsidR="00145407" w:rsidRPr="004C7630" w14:paraId="7F92AA2D" w14:textId="77777777" w:rsidTr="00807A70">
        <w:tc>
          <w:tcPr>
            <w:tcW w:w="0" w:type="auto"/>
          </w:tcPr>
          <w:p w14:paraId="1508D00B" w14:textId="77777777" w:rsidR="00145407" w:rsidRPr="004C7630" w:rsidRDefault="00145407" w:rsidP="00D01AFD">
            <w:pPr>
              <w:pStyle w:val="Compact"/>
              <w:rPr>
                <w:sz w:val="16"/>
                <w:szCs w:val="16"/>
              </w:rPr>
            </w:pPr>
            <w:r w:rsidRPr="004C7630">
              <w:rPr>
                <w:sz w:val="16"/>
                <w:szCs w:val="16"/>
              </w:rPr>
              <w:t>Cohort + Delta age (linear) + Delta age (continuous)*cohort</w:t>
            </w:r>
          </w:p>
        </w:tc>
        <w:tc>
          <w:tcPr>
            <w:tcW w:w="0" w:type="auto"/>
          </w:tcPr>
          <w:p w14:paraId="0E21F1F1" w14:textId="77777777" w:rsidR="00145407" w:rsidRPr="004C7630" w:rsidRDefault="00145407" w:rsidP="00D01AFD">
            <w:pPr>
              <w:pStyle w:val="Compact"/>
              <w:rPr>
                <w:sz w:val="16"/>
                <w:szCs w:val="16"/>
              </w:rPr>
            </w:pPr>
            <w:r w:rsidRPr="004C7630">
              <w:rPr>
                <w:sz w:val="16"/>
                <w:szCs w:val="16"/>
              </w:rPr>
              <w:t>47</w:t>
            </w:r>
          </w:p>
        </w:tc>
        <w:tc>
          <w:tcPr>
            <w:tcW w:w="0" w:type="auto"/>
          </w:tcPr>
          <w:p w14:paraId="474B6A04" w14:textId="77777777" w:rsidR="00145407" w:rsidRPr="004C7630" w:rsidRDefault="00145407" w:rsidP="00D01AFD">
            <w:pPr>
              <w:pStyle w:val="Compact"/>
              <w:rPr>
                <w:sz w:val="16"/>
                <w:szCs w:val="16"/>
              </w:rPr>
            </w:pPr>
            <w:r w:rsidRPr="004C7630">
              <w:rPr>
                <w:sz w:val="16"/>
                <w:szCs w:val="16"/>
              </w:rPr>
              <w:t>-343.587</w:t>
            </w:r>
          </w:p>
        </w:tc>
        <w:tc>
          <w:tcPr>
            <w:tcW w:w="0" w:type="auto"/>
          </w:tcPr>
          <w:p w14:paraId="332EEF86" w14:textId="77777777" w:rsidR="00145407" w:rsidRPr="004C7630" w:rsidRDefault="00145407" w:rsidP="00D01AFD">
            <w:pPr>
              <w:pStyle w:val="Compact"/>
              <w:rPr>
                <w:sz w:val="16"/>
                <w:szCs w:val="16"/>
              </w:rPr>
            </w:pPr>
            <w:r w:rsidRPr="004C7630">
              <w:rPr>
                <w:sz w:val="16"/>
                <w:szCs w:val="16"/>
              </w:rPr>
              <w:t>27.523</w:t>
            </w:r>
          </w:p>
        </w:tc>
        <w:tc>
          <w:tcPr>
            <w:tcW w:w="0" w:type="auto"/>
          </w:tcPr>
          <w:p w14:paraId="2AA7B9E1" w14:textId="77777777" w:rsidR="00145407" w:rsidRPr="004C7630" w:rsidRDefault="00145407" w:rsidP="00D01AFD">
            <w:pPr>
              <w:pStyle w:val="Compact"/>
              <w:rPr>
                <w:sz w:val="16"/>
                <w:szCs w:val="16"/>
              </w:rPr>
            </w:pPr>
            <w:r w:rsidRPr="004C7630">
              <w:rPr>
                <w:sz w:val="16"/>
                <w:szCs w:val="16"/>
              </w:rPr>
              <w:t>0</w:t>
            </w:r>
          </w:p>
        </w:tc>
      </w:tr>
      <w:tr w:rsidR="00145407" w:rsidRPr="004C7630" w14:paraId="4C4D0987" w14:textId="77777777" w:rsidTr="00807A70">
        <w:tc>
          <w:tcPr>
            <w:tcW w:w="0" w:type="auto"/>
          </w:tcPr>
          <w:p w14:paraId="38977E74" w14:textId="77777777" w:rsidR="00145407" w:rsidRPr="004C7630" w:rsidRDefault="00145407" w:rsidP="00D01AFD">
            <w:pPr>
              <w:pStyle w:val="Compact"/>
              <w:rPr>
                <w:sz w:val="16"/>
                <w:szCs w:val="16"/>
              </w:rPr>
            </w:pPr>
            <w:r w:rsidRPr="004C7630">
              <w:rPr>
                <w:sz w:val="16"/>
                <w:szCs w:val="16"/>
              </w:rPr>
              <w:t xml:space="preserve">Cohort + Delta age (quadratic) + </w:t>
            </w:r>
            <w:proofErr w:type="spellStart"/>
            <w:r w:rsidRPr="004C7630">
              <w:rPr>
                <w:sz w:val="16"/>
                <w:szCs w:val="16"/>
              </w:rPr>
              <w:t>MeanAge</w:t>
            </w:r>
            <w:proofErr w:type="spellEnd"/>
            <w:r w:rsidRPr="004C7630">
              <w:rPr>
                <w:sz w:val="16"/>
                <w:szCs w:val="16"/>
              </w:rPr>
              <w:t xml:space="preserve"> + Delta age (quadratic)*cohort</w:t>
            </w:r>
          </w:p>
        </w:tc>
        <w:tc>
          <w:tcPr>
            <w:tcW w:w="0" w:type="auto"/>
          </w:tcPr>
          <w:p w14:paraId="26DAF698" w14:textId="77777777" w:rsidR="00145407" w:rsidRPr="004C7630" w:rsidRDefault="00145407" w:rsidP="00D01AFD">
            <w:pPr>
              <w:pStyle w:val="Compact"/>
              <w:rPr>
                <w:sz w:val="16"/>
                <w:szCs w:val="16"/>
              </w:rPr>
            </w:pPr>
            <w:r w:rsidRPr="004C7630">
              <w:rPr>
                <w:sz w:val="16"/>
                <w:szCs w:val="16"/>
              </w:rPr>
              <w:t>48</w:t>
            </w:r>
          </w:p>
        </w:tc>
        <w:tc>
          <w:tcPr>
            <w:tcW w:w="0" w:type="auto"/>
          </w:tcPr>
          <w:p w14:paraId="3932DF84" w14:textId="77777777" w:rsidR="00145407" w:rsidRPr="004C7630" w:rsidRDefault="00145407" w:rsidP="00D01AFD">
            <w:pPr>
              <w:pStyle w:val="Compact"/>
              <w:rPr>
                <w:sz w:val="16"/>
                <w:szCs w:val="16"/>
              </w:rPr>
            </w:pPr>
            <w:r w:rsidRPr="004C7630">
              <w:rPr>
                <w:sz w:val="16"/>
                <w:szCs w:val="16"/>
              </w:rPr>
              <w:t>-336.136</w:t>
            </w:r>
          </w:p>
        </w:tc>
        <w:tc>
          <w:tcPr>
            <w:tcW w:w="0" w:type="auto"/>
          </w:tcPr>
          <w:p w14:paraId="6FB58A91" w14:textId="77777777" w:rsidR="00145407" w:rsidRPr="004C7630" w:rsidRDefault="00145407" w:rsidP="00D01AFD">
            <w:pPr>
              <w:pStyle w:val="Compact"/>
              <w:rPr>
                <w:sz w:val="16"/>
                <w:szCs w:val="16"/>
              </w:rPr>
            </w:pPr>
            <w:r w:rsidRPr="004C7630">
              <w:rPr>
                <w:sz w:val="16"/>
                <w:szCs w:val="16"/>
              </w:rPr>
              <w:t>34.974</w:t>
            </w:r>
          </w:p>
        </w:tc>
        <w:tc>
          <w:tcPr>
            <w:tcW w:w="0" w:type="auto"/>
          </w:tcPr>
          <w:p w14:paraId="2291BEAF" w14:textId="77777777" w:rsidR="00145407" w:rsidRPr="004C7630" w:rsidRDefault="00145407" w:rsidP="00D01AFD">
            <w:pPr>
              <w:pStyle w:val="Compact"/>
              <w:rPr>
                <w:sz w:val="16"/>
                <w:szCs w:val="16"/>
              </w:rPr>
            </w:pPr>
            <w:r w:rsidRPr="004C7630">
              <w:rPr>
                <w:sz w:val="16"/>
                <w:szCs w:val="16"/>
              </w:rPr>
              <w:t>0</w:t>
            </w:r>
          </w:p>
        </w:tc>
      </w:tr>
      <w:tr w:rsidR="00145407" w:rsidRPr="004C7630" w14:paraId="02E382DB" w14:textId="77777777" w:rsidTr="00807A70">
        <w:tc>
          <w:tcPr>
            <w:tcW w:w="0" w:type="auto"/>
          </w:tcPr>
          <w:p w14:paraId="42736499" w14:textId="77777777" w:rsidR="00145407" w:rsidRPr="004C7630" w:rsidRDefault="00145407" w:rsidP="00D01AFD">
            <w:pPr>
              <w:pStyle w:val="Compact"/>
              <w:rPr>
                <w:sz w:val="16"/>
                <w:szCs w:val="16"/>
              </w:rPr>
            </w:pPr>
            <w:r w:rsidRPr="004C7630">
              <w:rPr>
                <w:sz w:val="16"/>
                <w:szCs w:val="16"/>
              </w:rPr>
              <w:t>Cohort + Delta age (quadratic) + Delta age (quadratic)*cohort</w:t>
            </w:r>
          </w:p>
        </w:tc>
        <w:tc>
          <w:tcPr>
            <w:tcW w:w="0" w:type="auto"/>
          </w:tcPr>
          <w:p w14:paraId="5FE71247" w14:textId="77777777" w:rsidR="00145407" w:rsidRPr="004C7630" w:rsidRDefault="00145407" w:rsidP="00D01AFD">
            <w:pPr>
              <w:pStyle w:val="Compact"/>
              <w:rPr>
                <w:sz w:val="16"/>
                <w:szCs w:val="16"/>
              </w:rPr>
            </w:pPr>
            <w:r w:rsidRPr="004C7630">
              <w:rPr>
                <w:sz w:val="16"/>
                <w:szCs w:val="16"/>
              </w:rPr>
              <w:t>47</w:t>
            </w:r>
          </w:p>
        </w:tc>
        <w:tc>
          <w:tcPr>
            <w:tcW w:w="0" w:type="auto"/>
          </w:tcPr>
          <w:p w14:paraId="3EB51FAF" w14:textId="77777777" w:rsidR="00145407" w:rsidRPr="004C7630" w:rsidRDefault="00145407" w:rsidP="00D01AFD">
            <w:pPr>
              <w:pStyle w:val="Compact"/>
              <w:rPr>
                <w:sz w:val="16"/>
                <w:szCs w:val="16"/>
              </w:rPr>
            </w:pPr>
            <w:r w:rsidRPr="004C7630">
              <w:rPr>
                <w:sz w:val="16"/>
                <w:szCs w:val="16"/>
              </w:rPr>
              <w:t>-330.365</w:t>
            </w:r>
          </w:p>
        </w:tc>
        <w:tc>
          <w:tcPr>
            <w:tcW w:w="0" w:type="auto"/>
          </w:tcPr>
          <w:p w14:paraId="458D5A03" w14:textId="77777777" w:rsidR="00145407" w:rsidRPr="004C7630" w:rsidRDefault="00145407" w:rsidP="00D01AFD">
            <w:pPr>
              <w:pStyle w:val="Compact"/>
              <w:rPr>
                <w:sz w:val="16"/>
                <w:szCs w:val="16"/>
              </w:rPr>
            </w:pPr>
            <w:r w:rsidRPr="004C7630">
              <w:rPr>
                <w:sz w:val="16"/>
                <w:szCs w:val="16"/>
              </w:rPr>
              <w:t>40.745</w:t>
            </w:r>
          </w:p>
        </w:tc>
        <w:tc>
          <w:tcPr>
            <w:tcW w:w="0" w:type="auto"/>
          </w:tcPr>
          <w:p w14:paraId="5AC2EBF8" w14:textId="77777777" w:rsidR="00145407" w:rsidRPr="004C7630" w:rsidRDefault="00145407" w:rsidP="00D01AFD">
            <w:pPr>
              <w:pStyle w:val="Compact"/>
              <w:rPr>
                <w:sz w:val="16"/>
                <w:szCs w:val="16"/>
              </w:rPr>
            </w:pPr>
            <w:r w:rsidRPr="004C7630">
              <w:rPr>
                <w:sz w:val="16"/>
                <w:szCs w:val="16"/>
              </w:rPr>
              <w:t>0</w:t>
            </w:r>
          </w:p>
        </w:tc>
      </w:tr>
    </w:tbl>
    <w:p w14:paraId="6D1FC567" w14:textId="77777777" w:rsidR="00145407" w:rsidRDefault="00145407" w:rsidP="00145407">
      <w:pPr>
        <w:rPr>
          <w:b/>
        </w:rPr>
      </w:pPr>
    </w:p>
    <w:p w14:paraId="76E4E2F3" w14:textId="77777777" w:rsidR="00145407" w:rsidRDefault="00145407" w:rsidP="00145407">
      <w:pPr>
        <w:spacing w:before="0" w:after="200" w:line="240" w:lineRule="auto"/>
        <w:rPr>
          <w:b/>
        </w:rPr>
      </w:pPr>
      <w:r>
        <w:rPr>
          <w:b/>
        </w:rPr>
        <w:br w:type="page"/>
      </w:r>
    </w:p>
    <w:p w14:paraId="45E36FA6" w14:textId="77777777" w:rsidR="00145407" w:rsidRDefault="00145407" w:rsidP="00145407">
      <w:pPr>
        <w:rPr>
          <w:b/>
        </w:rPr>
      </w:pPr>
      <w:r>
        <w:rPr>
          <w:b/>
        </w:rPr>
        <w:lastRenderedPageBreak/>
        <w:t>Figures</w:t>
      </w:r>
    </w:p>
    <w:p w14:paraId="413F1862" w14:textId="77777777" w:rsidR="00145407" w:rsidRDefault="00145407" w:rsidP="00145407">
      <w:r w:rsidRPr="004C7630">
        <w:rPr>
          <w:noProof/>
        </w:rPr>
        <w:drawing>
          <wp:inline distT="0" distB="0" distL="0" distR="0" wp14:anchorId="7D14E65D" wp14:editId="25D6870E">
            <wp:extent cx="5791200" cy="6134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200" cy="6134100"/>
                    </a:xfrm>
                    <a:prstGeom prst="rect">
                      <a:avLst/>
                    </a:prstGeom>
                  </pic:spPr>
                </pic:pic>
              </a:graphicData>
            </a:graphic>
          </wp:inline>
        </w:drawing>
      </w:r>
    </w:p>
    <w:p w14:paraId="2C9742B7" w14:textId="7E3DC24B" w:rsidR="00145407" w:rsidRDefault="00145407" w:rsidP="00145407">
      <w:r>
        <w:rPr>
          <w:b/>
        </w:rPr>
        <w:t>Figure 1</w:t>
      </w:r>
      <w:r>
        <w:t xml:space="preserve"> Telomere dynamics in relation to age in Seychelles warbler cohorts. </w:t>
      </w:r>
      <w:r>
        <w:rPr>
          <w:b/>
        </w:rPr>
        <w:t>A</w:t>
      </w:r>
      <w:r>
        <w:t xml:space="preserve"> RTL and age across all individuals. Points and</w:t>
      </w:r>
      <w:ins w:id="306" w:author="David S richardson" w:date="2017-02-01T16:18:00Z">
        <w:r w:rsidR="00C852E5">
          <w:t xml:space="preserve"> connecting</w:t>
        </w:r>
      </w:ins>
      <w:r>
        <w:t xml:space="preserve"> thin grey lines represent individual samples and birds, respectively. The thick line and shaded area represent the fitted values </w:t>
      </w:r>
      <w:r>
        <w:lastRenderedPageBreak/>
        <w:t>and 95% confidence limits of a linear regression of RTL and log-transformed age.</w:t>
      </w:r>
      <w:ins w:id="307" w:author="David S richardson" w:date="2017-02-01T10:05:00Z">
        <w:r w:rsidR="00267EB9">
          <w:t xml:space="preserve"> </w:t>
        </w:r>
      </w:ins>
      <w:r>
        <w:rPr>
          <w:b/>
        </w:rPr>
        <w:t>B</w:t>
      </w:r>
      <w:r>
        <w:t xml:space="preserve"> Boxplot of </w:t>
      </w:r>
      <w:commentRangeStart w:id="308"/>
      <w:r>
        <w:t xml:space="preserve">variation in RTL among cohorts. </w:t>
      </w:r>
      <w:commentRangeEnd w:id="308"/>
      <w:r w:rsidR="00267EB9">
        <w:rPr>
          <w:rStyle w:val="CommentReference"/>
        </w:rPr>
        <w:commentReference w:id="308"/>
      </w:r>
      <w:r>
        <w:rPr>
          <w:b/>
        </w:rPr>
        <w:t>C</w:t>
      </w:r>
      <w:r>
        <w:t xml:space="preserve"> RTL and age among cohorts. Lines represent fitted values from a linear regression and log-transformed age, and </w:t>
      </w:r>
      <w:proofErr w:type="spellStart"/>
      <w:r>
        <w:t>colours</w:t>
      </w:r>
      <w:proofErr w:type="spellEnd"/>
      <w:r>
        <w:t xml:space="preserve"> correspond to </w:t>
      </w:r>
      <w:r>
        <w:rPr>
          <w:b/>
        </w:rPr>
        <w:t>B</w:t>
      </w:r>
      <w:r>
        <w:t xml:space="preserve">. </w:t>
      </w:r>
      <w:r>
        <w:rPr>
          <w:b/>
        </w:rPr>
        <w:t>D</w:t>
      </w:r>
      <w:r>
        <w:t xml:space="preserve"> RTL in relation to and </w:t>
      </w:r>
      <m:oMath>
        <m:r>
          <m:rPr>
            <m:sty m:val="p"/>
          </m:rPr>
          <w:rPr>
            <w:rFonts w:ascii="Cambria Math" w:hAnsi="Cambria Math"/>
          </w:rPr>
          <m:t>Δ</m:t>
        </m:r>
      </m:oMath>
      <w:r>
        <w:t>Log age (i.e. within indiviual variation in log age).</w:t>
      </w:r>
    </w:p>
    <w:p w14:paraId="41E73B86" w14:textId="77777777" w:rsidR="00145407" w:rsidRDefault="00145407" w:rsidP="00145407">
      <w:pPr>
        <w:spacing w:before="0" w:after="200" w:line="240" w:lineRule="auto"/>
      </w:pPr>
      <w:r>
        <w:br w:type="page"/>
      </w:r>
    </w:p>
    <w:p w14:paraId="5EE363BC" w14:textId="77777777" w:rsidR="00145407" w:rsidRDefault="00145407" w:rsidP="00145407">
      <w:r w:rsidRPr="004C7630">
        <w:rPr>
          <w:noProof/>
        </w:rPr>
        <w:lastRenderedPageBreak/>
        <w:drawing>
          <wp:inline distT="0" distB="0" distL="0" distR="0" wp14:anchorId="3207F4EF" wp14:editId="764C4E49">
            <wp:extent cx="3543300" cy="6108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300" cy="6108700"/>
                    </a:xfrm>
                    <a:prstGeom prst="rect">
                      <a:avLst/>
                    </a:prstGeom>
                  </pic:spPr>
                </pic:pic>
              </a:graphicData>
            </a:graphic>
          </wp:inline>
        </w:drawing>
      </w:r>
    </w:p>
    <w:p w14:paraId="54761E41" w14:textId="07348B7F" w:rsidR="00145407" w:rsidRDefault="00145407" w:rsidP="00145407">
      <w:r>
        <w:rPr>
          <w:b/>
        </w:rPr>
        <w:t>Figure 2</w:t>
      </w:r>
      <w:r>
        <w:t xml:space="preserve"> Longitudinal telomere dynamics in the Seychelles warbler. </w:t>
      </w:r>
      <w:r>
        <w:rPr>
          <w:b/>
        </w:rPr>
        <w:t>A</w:t>
      </w:r>
      <w:r>
        <w:t xml:space="preserve"> Variation in RTL within individuals sampled at different time points. The dotted line represents parity, and thus points above and below the line represent increases and decreases in RTL, respectively. </w:t>
      </w:r>
      <w:r>
        <w:rPr>
          <w:b/>
        </w:rPr>
        <w:t>B</w:t>
      </w:r>
      <w:r>
        <w:t xml:space="preserve"> </w:t>
      </w:r>
      <w:r w:rsidRPr="00081615">
        <w:t xml:space="preserve">Scaled density plots of repeated RTL measurements among individual </w:t>
      </w:r>
      <w:r w:rsidRPr="00081615">
        <w:lastRenderedPageBreak/>
        <w:t xml:space="preserve">samples (grey), and among </w:t>
      </w:r>
      <w:commentRangeStart w:id="309"/>
      <w:r w:rsidRPr="00081615">
        <w:t>different samples taken from the same individual (yellow</w:t>
      </w:r>
      <w:commentRangeEnd w:id="309"/>
      <w:r w:rsidR="00FC2EFD">
        <w:rPr>
          <w:rStyle w:val="CommentReference"/>
        </w:rPr>
        <w:commentReference w:id="309"/>
      </w:r>
      <w:r w:rsidRPr="00081615">
        <w:t>). Areas of the density plot to the left of the dotted line represent decreases in RTL, while areas to the right represent increases.</w:t>
      </w:r>
    </w:p>
    <w:p w14:paraId="52738039" w14:textId="77777777" w:rsidR="00145407" w:rsidRDefault="00145407" w:rsidP="00145407">
      <w:pPr>
        <w:spacing w:before="0" w:after="200" w:line="240" w:lineRule="auto"/>
      </w:pPr>
      <w:r>
        <w:br w:type="page"/>
      </w:r>
    </w:p>
    <w:p w14:paraId="340AF807" w14:textId="77777777" w:rsidR="00145407" w:rsidRDefault="00145407" w:rsidP="00145407">
      <w:r w:rsidRPr="004C7630">
        <w:rPr>
          <w:noProof/>
        </w:rPr>
        <w:lastRenderedPageBreak/>
        <w:drawing>
          <wp:inline distT="0" distB="0" distL="0" distR="0" wp14:anchorId="68644213" wp14:editId="6947C0F8">
            <wp:extent cx="5829300" cy="6057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6057900"/>
                    </a:xfrm>
                    <a:prstGeom prst="rect">
                      <a:avLst/>
                    </a:prstGeom>
                  </pic:spPr>
                </pic:pic>
              </a:graphicData>
            </a:graphic>
          </wp:inline>
        </w:drawing>
      </w:r>
    </w:p>
    <w:p w14:paraId="23D9FEE9" w14:textId="77777777" w:rsidR="00145407" w:rsidRDefault="00145407" w:rsidP="00145407">
      <w:r>
        <w:rPr>
          <w:b/>
        </w:rPr>
        <w:t>Figure 3</w:t>
      </w:r>
      <w:r>
        <w:t xml:space="preserve"> Telomere length in relation to the social and ecological environment in the Seychelles warbler. </w:t>
      </w:r>
      <w:proofErr w:type="gramStart"/>
      <w:r>
        <w:rPr>
          <w:b/>
        </w:rPr>
        <w:t>A</w:t>
      </w:r>
      <w:proofErr w:type="gramEnd"/>
      <w:r>
        <w:t xml:space="preserve"> Estimates and 95% confidence intervals for all explanatory variables fitted in a linear mixed model (see methods for details). </w:t>
      </w:r>
      <w:commentRangeStart w:id="310"/>
      <w:r>
        <w:rPr>
          <w:b/>
        </w:rPr>
        <w:t>B</w:t>
      </w:r>
      <w:r>
        <w:t xml:space="preserve"> RTL in relation to tarsus length and sex</w:t>
      </w:r>
      <w:commentRangeEnd w:id="310"/>
      <w:r w:rsidR="001F1BBC">
        <w:rPr>
          <w:rStyle w:val="CommentReference"/>
        </w:rPr>
        <w:commentReference w:id="310"/>
      </w:r>
      <w:r>
        <w:t xml:space="preserve">. </w:t>
      </w:r>
      <w:r>
        <w:rPr>
          <w:b/>
        </w:rPr>
        <w:t>C</w:t>
      </w:r>
      <w:r>
        <w:t xml:space="preserve"> RTL in relation </w:t>
      </w:r>
      <w:commentRangeStart w:id="311"/>
      <w:r>
        <w:t>to variation in annual food availability</w:t>
      </w:r>
      <w:commentRangeEnd w:id="311"/>
      <w:r w:rsidR="001F1BBC">
        <w:rPr>
          <w:rStyle w:val="CommentReference"/>
        </w:rPr>
        <w:commentReference w:id="311"/>
      </w:r>
      <w:r>
        <w:t>. Lines and shaded areas represent the fitted values and 95% confidence limits from linear regressions.</w:t>
      </w:r>
    </w:p>
    <w:p w14:paraId="0DA8CED0" w14:textId="77777777" w:rsidR="00BB4869" w:rsidRDefault="00BB4869">
      <w:pPr>
        <w:pStyle w:val="Bibliography"/>
      </w:pPr>
    </w:p>
    <w:sectPr w:rsidR="00BB4869" w:rsidSect="00D01AFD">
      <w:footerReference w:type="default" r:id="rId19"/>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id S richardson" w:date="2017-02-01T16:23:00Z" w:initials="DSr">
    <w:p w14:paraId="73AE1715" w14:textId="10F5F19A" w:rsidR="001124B2" w:rsidRDefault="001124B2">
      <w:pPr>
        <w:pStyle w:val="CommentText"/>
      </w:pPr>
      <w:r>
        <w:rPr>
          <w:rStyle w:val="CommentReference"/>
        </w:rPr>
        <w:annotationRef/>
      </w:r>
      <w:r>
        <w:t>Seems a funny short title given the overall title – how about Telomere dynamics in the sw. or</w:t>
      </w:r>
      <w:proofErr w:type="gramStart"/>
      <w:r>
        <w:t xml:space="preserve"> ..</w:t>
      </w:r>
      <w:proofErr w:type="gramEnd"/>
      <w:r>
        <w:t xml:space="preserve"> </w:t>
      </w:r>
      <w:proofErr w:type="spellStart"/>
      <w:r>
        <w:t>spatio</w:t>
      </w:r>
      <w:proofErr w:type="spellEnd"/>
      <w:r>
        <w:t>-temporal telomere dynamics</w:t>
      </w:r>
    </w:p>
  </w:comment>
  <w:comment w:id="14" w:author="David S richardson" w:date="2017-02-01T11:11:00Z" w:initials="DSr">
    <w:p w14:paraId="6E0CA630" w14:textId="0CE59510" w:rsidR="001124B2" w:rsidRDefault="001124B2">
      <w:pPr>
        <w:pStyle w:val="CommentText"/>
      </w:pPr>
      <w:r>
        <w:rPr>
          <w:rStyle w:val="CommentReference"/>
        </w:rPr>
        <w:annotationRef/>
      </w:r>
      <w:r>
        <w:t xml:space="preserve">Given that you have done this do you think it is </w:t>
      </w:r>
      <w:proofErr w:type="spellStart"/>
      <w:r>
        <w:t>woth</w:t>
      </w:r>
      <w:proofErr w:type="spellEnd"/>
      <w:r>
        <w:t xml:space="preserve"> checking any correlation between lengthening and other factors. I know that testing all ecological </w:t>
      </w:r>
      <w:proofErr w:type="spellStart"/>
      <w:r>
        <w:t>etc</w:t>
      </w:r>
      <w:proofErr w:type="spellEnd"/>
      <w:r>
        <w:t xml:space="preserve"> </w:t>
      </w:r>
      <w:proofErr w:type="spellStart"/>
      <w:r>
        <w:t>variaties</w:t>
      </w:r>
      <w:proofErr w:type="spellEnd"/>
      <w:r>
        <w:t xml:space="preserve"> is beyond this study but given this study focuses so much on </w:t>
      </w:r>
      <w:proofErr w:type="spellStart"/>
      <w:r>
        <w:t>tl</w:t>
      </w:r>
      <w:proofErr w:type="spellEnd"/>
      <w:r>
        <w:t xml:space="preserve"> change with age would it be at east worth testing WHEN these increases happen. It is at a set point in life. Should be easy to take all cases of lengthening and test them against mean age?  Did you already do that? Even if it is a null result I think it is good to </w:t>
      </w:r>
      <w:proofErr w:type="spellStart"/>
      <w:r>
        <w:t>d</w:t>
      </w:r>
      <w:proofErr w:type="spellEnd"/>
      <w:r>
        <w:t xml:space="preserve"> as others seem to be finding </w:t>
      </w:r>
      <w:proofErr w:type="spellStart"/>
      <w:r>
        <w:t>linek</w:t>
      </w:r>
      <w:proofErr w:type="spellEnd"/>
      <w:r>
        <w:t xml:space="preserve"> with lengthening at key ages?</w:t>
      </w:r>
    </w:p>
  </w:comment>
  <w:comment w:id="16" w:author="David S richardson" w:date="2017-02-01T10:49:00Z" w:initials="DSr">
    <w:p w14:paraId="0368C961" w14:textId="705E069E" w:rsidR="001124B2" w:rsidRDefault="001124B2">
      <w:pPr>
        <w:pStyle w:val="CommentText"/>
      </w:pPr>
      <w:r>
        <w:rPr>
          <w:rStyle w:val="CommentReference"/>
        </w:rPr>
        <w:annotationRef/>
      </w:r>
      <w:r>
        <w:t xml:space="preserve">I think it is a real shame not to show the sex difference also in a figure with the log curves. People see to be impressed by that in talks. Also as it appears to show that they probably start off with same length telomeres but that early life attrition </w:t>
      </w:r>
      <w:proofErr w:type="spellStart"/>
      <w:r>
        <w:t>seperates</w:t>
      </w:r>
      <w:proofErr w:type="spellEnd"/>
      <w:r>
        <w:t xml:space="preserve"> the two sexes. I think this is a key point of the paper that could get it cited a lot and needs a little more emphasis throughout the paper.</w:t>
      </w:r>
    </w:p>
  </w:comment>
  <w:comment w:id="17" w:author="David S richardson" w:date="2017-02-01T11:02:00Z" w:initials="DSr">
    <w:p w14:paraId="70ACFEB1" w14:textId="08DEA4CE" w:rsidR="001124B2" w:rsidRDefault="001124B2">
      <w:pPr>
        <w:pStyle w:val="CommentText"/>
      </w:pPr>
      <w:r>
        <w:rPr>
          <w:rStyle w:val="CommentReference"/>
        </w:rPr>
        <w:annotationRef/>
      </w:r>
      <w:r>
        <w:t xml:space="preserve">Why include sex and tarsus together here – best to outline each effect </w:t>
      </w:r>
      <w:proofErr w:type="spellStart"/>
      <w:r>
        <w:t>seperatley</w:t>
      </w:r>
      <w:proofErr w:type="spellEnd"/>
      <w:r>
        <w:t xml:space="preserve"> …unless you are stating that there is an interaction…but then no interaction was found was it?  I think the sex effect needs more emphasis alone before you go onto how it may be interacting with tarsus.  Also better to spell out actual effect to make things </w:t>
      </w:r>
      <w:proofErr w:type="gramStart"/>
      <w:r>
        <w:t>clear .</w:t>
      </w:r>
      <w:proofErr w:type="gramEnd"/>
      <w:r>
        <w:t xml:space="preserve"> </w:t>
      </w:r>
      <w:proofErr w:type="spellStart"/>
      <w:r>
        <w:t>Individivuals</w:t>
      </w:r>
      <w:proofErr w:type="spellEnd"/>
      <w:r>
        <w:t xml:space="preserve"> with longer tarsus had shorter RTL. Males had </w:t>
      </w:r>
      <w:proofErr w:type="spellStart"/>
      <w:r>
        <w:t>lonter</w:t>
      </w:r>
      <w:proofErr w:type="spellEnd"/>
      <w:r>
        <w:t xml:space="preserve"> etc.</w:t>
      </w:r>
    </w:p>
  </w:comment>
  <w:comment w:id="18" w:author="David S richardson" w:date="2017-02-01T10:59:00Z" w:initials="DSr">
    <w:p w14:paraId="0BFE03E2" w14:textId="33E548A5" w:rsidR="001124B2" w:rsidRDefault="001124B2">
      <w:pPr>
        <w:pStyle w:val="CommentText"/>
      </w:pPr>
      <w:r>
        <w:rPr>
          <w:rStyle w:val="CommentReference"/>
        </w:rPr>
        <w:annotationRef/>
      </w:r>
      <w:r>
        <w:t xml:space="preserve">Not as good as showing the figure of the curves. </w:t>
      </w:r>
    </w:p>
  </w:comment>
  <w:comment w:id="19" w:author="David S richardson" w:date="2017-02-01T11:07:00Z" w:initials="DSr">
    <w:p w14:paraId="7E1F44CB" w14:textId="2EF18EE4" w:rsidR="001124B2" w:rsidRDefault="001124B2">
      <w:pPr>
        <w:pStyle w:val="CommentText"/>
      </w:pPr>
      <w:r>
        <w:rPr>
          <w:rStyle w:val="CommentReference"/>
        </w:rPr>
        <w:annotationRef/>
      </w:r>
      <w:r>
        <w:t>Now here could show the difference?</w:t>
      </w:r>
    </w:p>
  </w:comment>
  <w:comment w:id="21" w:author="David S richardson" w:date="2017-02-01T11:22:00Z" w:initials="DSr">
    <w:p w14:paraId="4EAD93BC" w14:textId="44A7EF36" w:rsidR="001124B2" w:rsidRDefault="001124B2">
      <w:pPr>
        <w:pStyle w:val="CommentText"/>
      </w:pPr>
      <w:r>
        <w:rPr>
          <w:rStyle w:val="CommentReference"/>
        </w:rPr>
        <w:annotationRef/>
      </w:r>
      <w:r>
        <w:t xml:space="preserve">Seems to make sense to me the </w:t>
      </w:r>
      <w:proofErr w:type="spellStart"/>
      <w:r>
        <w:t>toher</w:t>
      </w:r>
      <w:proofErr w:type="spellEnd"/>
      <w:r>
        <w:t xml:space="preserve"> way around as that is how you tested it</w:t>
      </w:r>
    </w:p>
  </w:comment>
  <w:comment w:id="30" w:author="David S richardson" w:date="2017-02-01T11:24:00Z" w:initials="DSr">
    <w:p w14:paraId="6F21367B" w14:textId="242D3C84" w:rsidR="001124B2" w:rsidRDefault="001124B2">
      <w:pPr>
        <w:pStyle w:val="CommentText"/>
      </w:pPr>
      <w:r>
        <w:rPr>
          <w:rStyle w:val="CommentReference"/>
        </w:rPr>
        <w:annotationRef/>
      </w:r>
      <w:r>
        <w:t xml:space="preserve">How do we </w:t>
      </w:r>
      <w:proofErr w:type="spellStart"/>
      <w:r>
        <w:t>emphasise</w:t>
      </w:r>
      <w:proofErr w:type="spellEnd"/>
      <w:r>
        <w:t xml:space="preserve"> that this is disproportionately great early in life?</w:t>
      </w:r>
    </w:p>
  </w:comment>
  <w:comment w:id="36" w:author="David S richardson" w:date="2017-02-01T11:25:00Z" w:initials="DSr">
    <w:p w14:paraId="5240356C" w14:textId="4E0C98D2" w:rsidR="001124B2" w:rsidRDefault="001124B2">
      <w:pPr>
        <w:pStyle w:val="CommentText"/>
      </w:pPr>
      <w:r>
        <w:rPr>
          <w:rStyle w:val="CommentReference"/>
        </w:rPr>
        <w:annotationRef/>
      </w:r>
      <w:r>
        <w:t>Disclaimer?</w:t>
      </w:r>
    </w:p>
  </w:comment>
  <w:comment w:id="39" w:author="David S richardson" w:date="2017-02-01T11:28:00Z" w:initials="DSr">
    <w:p w14:paraId="43D7415B" w14:textId="3339E1E9" w:rsidR="001124B2" w:rsidRDefault="001124B2">
      <w:pPr>
        <w:pStyle w:val="CommentText"/>
      </w:pPr>
      <w:r>
        <w:rPr>
          <w:rStyle w:val="CommentReference"/>
        </w:rPr>
        <w:annotationRef/>
      </w:r>
      <w:r>
        <w:t xml:space="preserve">Makes it sound non sign…but it </w:t>
      </w:r>
      <w:proofErr w:type="gramStart"/>
      <w:r>
        <w:t>is..</w:t>
      </w:r>
      <w:proofErr w:type="spellStart"/>
      <w:proofErr w:type="gramEnd"/>
      <w:r>
        <w:t>cahnge</w:t>
      </w:r>
      <w:proofErr w:type="spellEnd"/>
    </w:p>
  </w:comment>
  <w:comment w:id="46" w:author="David S richardson" w:date="2017-02-01T11:34:00Z" w:initials="DSr">
    <w:p w14:paraId="3BD0122B" w14:textId="01FD1A08" w:rsidR="001124B2" w:rsidRDefault="001124B2">
      <w:pPr>
        <w:pStyle w:val="CommentText"/>
      </w:pPr>
      <w:r>
        <w:rPr>
          <w:rStyle w:val="CommentReference"/>
        </w:rPr>
        <w:annotationRef/>
      </w:r>
      <w:r>
        <w:t>Can see here why would be good to know if this is at any key time /age</w:t>
      </w:r>
    </w:p>
  </w:comment>
  <w:comment w:id="49" w:author="David S richardson" w:date="2017-02-01T11:29:00Z" w:initials="DSr">
    <w:p w14:paraId="6EB8EEB9" w14:textId="0CAB0DEE" w:rsidR="001124B2" w:rsidRDefault="001124B2">
      <w:pPr>
        <w:pStyle w:val="CommentText"/>
      </w:pPr>
      <w:r>
        <w:rPr>
          <w:rStyle w:val="CommentReference"/>
        </w:rPr>
        <w:annotationRef/>
      </w:r>
      <w:r>
        <w:t xml:space="preserve">Makes it sound like you have identified the life stage. </w:t>
      </w:r>
    </w:p>
  </w:comment>
  <w:comment w:id="55" w:author="David S richardson" w:date="2017-02-01T11:35:00Z" w:initials="DSr">
    <w:p w14:paraId="19D5AD05" w14:textId="521E688B" w:rsidR="001124B2" w:rsidRDefault="001124B2">
      <w:pPr>
        <w:pStyle w:val="CommentText"/>
      </w:pPr>
      <w:r>
        <w:rPr>
          <w:rStyle w:val="CommentReference"/>
        </w:rPr>
        <w:annotationRef/>
      </w:r>
      <w:r>
        <w:t xml:space="preserve">I think that this massively underplays the sex effect. </w:t>
      </w:r>
    </w:p>
  </w:comment>
  <w:comment w:id="70" w:author="David S richardson" w:date="2017-02-01T11:46:00Z" w:initials="DSr">
    <w:p w14:paraId="6CF93F2F" w14:textId="5EEE010C" w:rsidR="001124B2" w:rsidRDefault="001124B2">
      <w:pPr>
        <w:pStyle w:val="CommentText"/>
      </w:pPr>
      <w:r>
        <w:rPr>
          <w:rStyle w:val="CommentReference"/>
        </w:rPr>
        <w:annotationRef/>
      </w:r>
      <w:r>
        <w:t>I think from the curves we can conclude that telomere shortening I early life is key. Emphasis more?</w:t>
      </w:r>
    </w:p>
  </w:comment>
  <w:comment w:id="52" w:author="David S richardson" w:date="2017-02-01T11:42:00Z" w:initials="DSr">
    <w:p w14:paraId="38919E14" w14:textId="7ADFD5B2" w:rsidR="001124B2" w:rsidRDefault="001124B2">
      <w:pPr>
        <w:pStyle w:val="CommentText"/>
      </w:pPr>
      <w:r>
        <w:rPr>
          <w:rStyle w:val="CommentReference"/>
        </w:rPr>
        <w:annotationRef/>
      </w:r>
      <w:r>
        <w:t xml:space="preserve">Needs more work. Perhaps best to </w:t>
      </w:r>
      <w:proofErr w:type="gramStart"/>
      <w:r>
        <w:t>state..</w:t>
      </w:r>
      <w:proofErr w:type="gramEnd"/>
    </w:p>
    <w:p w14:paraId="11D06D0A" w14:textId="69F947E0" w:rsidR="001124B2" w:rsidRPr="008713EE" w:rsidRDefault="001124B2">
      <w:pPr>
        <w:pStyle w:val="CommentText"/>
        <w:rPr>
          <w:b/>
        </w:rPr>
      </w:pPr>
      <w:r w:rsidRPr="008713EE">
        <w:rPr>
          <w:b/>
        </w:rPr>
        <w:t>We found that earl life telomere shortening was greater in females than males, resulting in adult ma</w:t>
      </w:r>
      <w:r>
        <w:rPr>
          <w:b/>
        </w:rPr>
        <w:t>l</w:t>
      </w:r>
      <w:r w:rsidRPr="008713EE">
        <w:rPr>
          <w:b/>
        </w:rPr>
        <w:t>es with longer telomeres than females. This difference appeared to be the result of a sex-</w:t>
      </w:r>
      <w:proofErr w:type="spellStart"/>
      <w:r w:rsidRPr="008713EE">
        <w:rPr>
          <w:b/>
        </w:rPr>
        <w:t>specifc</w:t>
      </w:r>
      <w:proofErr w:type="spellEnd"/>
      <w:r w:rsidRPr="008713EE">
        <w:rPr>
          <w:b/>
        </w:rPr>
        <w:t xml:space="preserve"> interaction between tarsus length and telomere shortening. </w:t>
      </w:r>
    </w:p>
  </w:comment>
  <w:comment w:id="73" w:author="David S richardson" w:date="2017-02-01T12:40:00Z" w:initials="DSr">
    <w:p w14:paraId="7FDD7EE5" w14:textId="3F77E01D" w:rsidR="001124B2" w:rsidRDefault="001124B2">
      <w:pPr>
        <w:pStyle w:val="CommentText"/>
      </w:pPr>
      <w:r>
        <w:rPr>
          <w:rStyle w:val="CommentReference"/>
        </w:rPr>
        <w:annotationRef/>
      </w:r>
      <w:r>
        <w:t xml:space="preserve">Why do you say wild …in both wild and </w:t>
      </w:r>
      <w:proofErr w:type="gramStart"/>
      <w:r>
        <w:t>captive</w:t>
      </w:r>
      <w:proofErr w:type="gramEnd"/>
    </w:p>
  </w:comment>
  <w:comment w:id="74" w:author="David S richardson" w:date="2017-02-01T12:41:00Z" w:initials="DSr">
    <w:p w14:paraId="60A650BE" w14:textId="6774693B" w:rsidR="001124B2" w:rsidRDefault="001124B2">
      <w:pPr>
        <w:pStyle w:val="CommentText"/>
      </w:pPr>
      <w:r>
        <w:rPr>
          <w:rStyle w:val="CommentReference"/>
        </w:rPr>
        <w:annotationRef/>
      </w:r>
    </w:p>
  </w:comment>
  <w:comment w:id="75" w:author="David S richardson" w:date="2017-02-01T12:41:00Z" w:initials="DSr">
    <w:p w14:paraId="4C07693D" w14:textId="03C24869" w:rsidR="001124B2" w:rsidRDefault="001124B2">
      <w:pPr>
        <w:pStyle w:val="CommentText"/>
      </w:pPr>
      <w:r>
        <w:rPr>
          <w:rStyle w:val="CommentReference"/>
        </w:rPr>
        <w:annotationRef/>
      </w:r>
      <w:r>
        <w:t xml:space="preserve">You haven’t given any evidence in results for </w:t>
      </w:r>
      <w:proofErr w:type="gramStart"/>
      <w:r>
        <w:t>this .</w:t>
      </w:r>
      <w:proofErr w:type="gramEnd"/>
      <w:r>
        <w:t xml:space="preserve"> Again this is why it would be good to get some evidence of the distribution of when increases happen.    Plot </w:t>
      </w:r>
      <w:proofErr w:type="spellStart"/>
      <w:r>
        <w:t>t</w:t>
      </w:r>
      <w:proofErr w:type="spellEnd"/>
      <w:r>
        <w:t xml:space="preserve"> increase verses mean </w:t>
      </w:r>
      <w:proofErr w:type="spellStart"/>
      <w:r>
        <w:t>centred</w:t>
      </w:r>
      <w:proofErr w:type="spellEnd"/>
      <w:r>
        <w:t xml:space="preserve"> age?</w:t>
      </w:r>
    </w:p>
  </w:comment>
  <w:comment w:id="84" w:author="David S richardson" w:date="2017-02-01T13:10:00Z" w:initials="DSr">
    <w:p w14:paraId="460D0D52" w14:textId="3F37E990" w:rsidR="001124B2" w:rsidRDefault="001124B2">
      <w:pPr>
        <w:pStyle w:val="CommentText"/>
      </w:pPr>
      <w:r>
        <w:rPr>
          <w:rStyle w:val="CommentReference"/>
        </w:rPr>
        <w:annotationRef/>
      </w:r>
      <w:r>
        <w:t>Studies on Dormice – good evidence that elongation happens post hibernation and that elongation happens more in older individuals than young individuals.</w:t>
      </w:r>
    </w:p>
    <w:p w14:paraId="4689F320" w14:textId="77777777" w:rsidR="001124B2" w:rsidRDefault="001124B2">
      <w:pPr>
        <w:pStyle w:val="CommentText"/>
      </w:pPr>
      <w:r>
        <w:t xml:space="preserve">We may </w:t>
      </w:r>
      <w:proofErr w:type="spellStart"/>
      <w:r>
        <w:t>ned</w:t>
      </w:r>
      <w:proofErr w:type="spellEnd"/>
      <w:r>
        <w:t xml:space="preserve"> to discuss these results in more places</w:t>
      </w:r>
    </w:p>
  </w:comment>
  <w:comment w:id="89" w:author="David S richardson" w:date="2017-02-01T13:28:00Z" w:initials="DSr">
    <w:p w14:paraId="482C760D" w14:textId="692495CC" w:rsidR="001124B2" w:rsidRDefault="001124B2">
      <w:pPr>
        <w:pStyle w:val="CommentText"/>
      </w:pPr>
      <w:r>
        <w:rPr>
          <w:rStyle w:val="CommentReference"/>
        </w:rPr>
        <w:annotationRef/>
      </w:r>
      <w:r>
        <w:t xml:space="preserve">This study does seem quite convincing.  Maybe others waiting to see what comes from </w:t>
      </w:r>
      <w:proofErr w:type="spellStart"/>
      <w:r>
        <w:t>andy</w:t>
      </w:r>
      <w:proofErr w:type="spellEnd"/>
      <w:r>
        <w:t xml:space="preserve"> </w:t>
      </w:r>
      <w:proofErr w:type="spellStart"/>
      <w:r>
        <w:t>youngs</w:t>
      </w:r>
      <w:proofErr w:type="spellEnd"/>
      <w:r>
        <w:t xml:space="preserve"> group.</w:t>
      </w:r>
    </w:p>
  </w:comment>
  <w:comment w:id="129" w:author="David S richardson" w:date="2017-02-01T12:48:00Z" w:initials="DSr">
    <w:p w14:paraId="1797C89B" w14:textId="1E013D0C" w:rsidR="001124B2" w:rsidRDefault="001124B2">
      <w:pPr>
        <w:pStyle w:val="CommentText"/>
      </w:pPr>
      <w:r>
        <w:rPr>
          <w:rStyle w:val="CommentReference"/>
        </w:rPr>
        <w:annotationRef/>
      </w:r>
      <w:r>
        <w:t xml:space="preserve">Hmm again we have no presented any evidence of period of time. Again could be described from the data. </w:t>
      </w:r>
    </w:p>
  </w:comment>
  <w:comment w:id="126" w:author="David S richardson" w:date="2017-02-01T12:45:00Z" w:initials="DSr">
    <w:p w14:paraId="7B78518D" w14:textId="2F86897B" w:rsidR="001124B2" w:rsidRDefault="001124B2">
      <w:pPr>
        <w:pStyle w:val="CommentText"/>
      </w:pPr>
      <w:r>
        <w:rPr>
          <w:rStyle w:val="CommentReference"/>
        </w:rPr>
        <w:annotationRef/>
      </w:r>
      <w:r>
        <w:t xml:space="preserve">Again would be great to map that out against age. </w:t>
      </w:r>
    </w:p>
  </w:comment>
  <w:comment w:id="145" w:author="David S richardson" w:date="2017-02-01T13:32:00Z" w:initials="DSr">
    <w:p w14:paraId="0163B0D2" w14:textId="555E17E2" w:rsidR="001124B2" w:rsidRDefault="001124B2">
      <w:pPr>
        <w:pStyle w:val="CommentText"/>
      </w:pPr>
      <w:r>
        <w:rPr>
          <w:rStyle w:val="CommentReference"/>
        </w:rPr>
        <w:annotationRef/>
      </w:r>
      <w:r>
        <w:t xml:space="preserve">But this 2016 b example shows it is fairly consistent – i.e. occurs in later life…not younger life. So I am not sure if this should be used as example …it is not constant over life </w:t>
      </w:r>
    </w:p>
  </w:comment>
  <w:comment w:id="158" w:author="David S richardson" w:date="2017-02-01T17:15:00Z" w:initials="DSr">
    <w:p w14:paraId="0C7F7058" w14:textId="2FF89F99" w:rsidR="001124B2" w:rsidRDefault="001124B2">
      <w:pPr>
        <w:pStyle w:val="CommentText"/>
      </w:pPr>
      <w:r>
        <w:rPr>
          <w:rStyle w:val="CommentReference"/>
        </w:rPr>
        <w:annotationRef/>
      </w:r>
      <w:r>
        <w:t>Title = Recognition and elongation of telomeres by telomerase</w:t>
      </w:r>
    </w:p>
  </w:comment>
  <w:comment w:id="156" w:author="David S richardson" w:date="2017-02-01T13:34:00Z" w:initials="DSr">
    <w:p w14:paraId="3D06AEA4" w14:textId="4BA567A1" w:rsidR="001124B2" w:rsidRDefault="001124B2">
      <w:pPr>
        <w:pStyle w:val="CommentText"/>
      </w:pPr>
      <w:r>
        <w:rPr>
          <w:rStyle w:val="CommentReference"/>
        </w:rPr>
        <w:annotationRef/>
      </w:r>
      <w:r>
        <w:t>Need to find</w:t>
      </w:r>
    </w:p>
  </w:comment>
  <w:comment w:id="174" w:author="David S richardson" w:date="2017-02-01T13:49:00Z" w:initials="DSr">
    <w:p w14:paraId="363FC83B" w14:textId="5F1EEFD0" w:rsidR="001124B2" w:rsidRDefault="001124B2">
      <w:pPr>
        <w:pStyle w:val="CommentText"/>
      </w:pPr>
      <w:r>
        <w:rPr>
          <w:rStyle w:val="CommentReference"/>
        </w:rPr>
        <w:annotationRef/>
      </w:r>
      <w:r>
        <w:t xml:space="preserve">You now mean across cohorts /years. Do we need to make that clearer as we have moved from temporal variation within </w:t>
      </w:r>
      <w:proofErr w:type="spellStart"/>
      <w:proofErr w:type="gramStart"/>
      <w:r>
        <w:t>indiividuals</w:t>
      </w:r>
      <w:proofErr w:type="spellEnd"/>
      <w:proofErr w:type="gramEnd"/>
    </w:p>
    <w:p w14:paraId="1EED2577" w14:textId="4EB697B7" w:rsidR="001124B2" w:rsidRDefault="001124B2">
      <w:pPr>
        <w:pStyle w:val="CommentText"/>
      </w:pPr>
      <w:r>
        <w:t xml:space="preserve">Do we need to make it clearer with an additional </w:t>
      </w:r>
      <w:proofErr w:type="gramStart"/>
      <w:r>
        <w:t>sentence  starting</w:t>
      </w:r>
      <w:proofErr w:type="gramEnd"/>
      <w:r>
        <w:t xml:space="preserve"> the section </w:t>
      </w:r>
    </w:p>
  </w:comment>
  <w:comment w:id="190" w:author="David S richardson" w:date="2017-02-01T15:36:00Z" w:initials="DSr">
    <w:p w14:paraId="14118D83" w14:textId="38EB86EA" w:rsidR="001124B2" w:rsidRDefault="001124B2">
      <w:pPr>
        <w:pStyle w:val="CommentText"/>
      </w:pPr>
      <w:r>
        <w:rPr>
          <w:rStyle w:val="CommentReference"/>
        </w:rPr>
        <w:annotationRef/>
      </w:r>
      <w:r>
        <w:t>Trying to make this point clearer</w:t>
      </w:r>
    </w:p>
  </w:comment>
  <w:comment w:id="203" w:author="David S richardson" w:date="2017-02-01T14:18:00Z" w:initials="DSr">
    <w:p w14:paraId="7AD54510" w14:textId="525EF066" w:rsidR="001124B2" w:rsidRDefault="001124B2">
      <w:pPr>
        <w:pStyle w:val="CommentText"/>
      </w:pPr>
      <w:r>
        <w:rPr>
          <w:rStyle w:val="CommentReference"/>
        </w:rPr>
        <w:annotationRef/>
      </w:r>
      <w:r>
        <w:t xml:space="preserve">Why is it consistent with genetic </w:t>
      </w:r>
      <w:proofErr w:type="gramStart"/>
      <w:r>
        <w:t>factors.</w:t>
      </w:r>
      <w:proofErr w:type="gramEnd"/>
      <w:r>
        <w:t xml:space="preserve"> This would be consistent with </w:t>
      </w:r>
      <w:proofErr w:type="spellStart"/>
      <w:r>
        <w:t>env</w:t>
      </w:r>
      <w:proofErr w:type="spellEnd"/>
      <w:r>
        <w:t xml:space="preserve"> factors?</w:t>
      </w:r>
    </w:p>
  </w:comment>
  <w:comment w:id="219" w:author="David S richardson" w:date="2017-02-01T14:35:00Z" w:initials="DSr">
    <w:p w14:paraId="64F83F3D" w14:textId="30C6FF7F" w:rsidR="001124B2" w:rsidRDefault="001124B2">
      <w:pPr>
        <w:pStyle w:val="CommentText"/>
      </w:pPr>
      <w:r>
        <w:rPr>
          <w:rStyle w:val="CommentReference"/>
        </w:rPr>
        <w:annotationRef/>
      </w:r>
      <w:r>
        <w:t xml:space="preserve">Also </w:t>
      </w:r>
      <w:proofErr w:type="spellStart"/>
      <w:r>
        <w:t>Broer</w:t>
      </w:r>
      <w:proofErr w:type="spellEnd"/>
      <w:r>
        <w:t xml:space="preserve"> et al </w:t>
      </w:r>
      <w:proofErr w:type="gramStart"/>
      <w:r>
        <w:t>2013  -</w:t>
      </w:r>
      <w:proofErr w:type="gramEnd"/>
      <w:r>
        <w:t xml:space="preserve"> a </w:t>
      </w:r>
      <w:proofErr w:type="spellStart"/>
      <w:r>
        <w:t>metaanalysis</w:t>
      </w:r>
      <w:proofErr w:type="spellEnd"/>
      <w:r>
        <w:t xml:space="preserve"> of human QG studies but then need to rephrase?</w:t>
      </w:r>
    </w:p>
  </w:comment>
  <w:comment w:id="213" w:author="David S richardson" w:date="2017-02-01T14:19:00Z" w:initials="DSr">
    <w:p w14:paraId="699A54BE" w14:textId="08224F62" w:rsidR="001124B2" w:rsidRDefault="001124B2">
      <w:pPr>
        <w:pStyle w:val="CommentText"/>
      </w:pPr>
      <w:r>
        <w:rPr>
          <w:rStyle w:val="CommentReference"/>
        </w:rPr>
        <w:annotationRef/>
      </w:r>
      <w:r>
        <w:t>Need to find a ref for this</w:t>
      </w:r>
    </w:p>
  </w:comment>
  <w:comment w:id="231" w:author="David S richardson" w:date="2017-02-01T15:26:00Z" w:initials="DSr">
    <w:p w14:paraId="28025EFF" w14:textId="786471AE" w:rsidR="001124B2" w:rsidRDefault="001124B2">
      <w:pPr>
        <w:pStyle w:val="CommentText"/>
      </w:pPr>
      <w:r>
        <w:rPr>
          <w:rStyle w:val="CommentReference"/>
        </w:rPr>
        <w:annotationRef/>
      </w:r>
      <w:r>
        <w:t>It is just during hatch year?</w:t>
      </w:r>
    </w:p>
  </w:comment>
  <w:comment w:id="237" w:author="David S richardson" w:date="2017-02-01T15:06:00Z" w:initials="DSr">
    <w:p w14:paraId="32439ED6" w14:textId="62DC8FB3" w:rsidR="001124B2" w:rsidRDefault="001124B2">
      <w:pPr>
        <w:pStyle w:val="CommentText"/>
      </w:pPr>
      <w:r>
        <w:rPr>
          <w:rStyle w:val="CommentReference"/>
        </w:rPr>
        <w:annotationRef/>
      </w:r>
      <w:r>
        <w:t>More could be added here to compare with other studies that have shown early life food availability has a bit impact</w:t>
      </w:r>
    </w:p>
    <w:p w14:paraId="5ED36BDF" w14:textId="31ABCB85" w:rsidR="001124B2" w:rsidRDefault="001124B2">
      <w:pPr>
        <w:pStyle w:val="CommentText"/>
      </w:pPr>
      <w:r>
        <w:t xml:space="preserve">Including the </w:t>
      </w:r>
    </w:p>
  </w:comment>
  <w:comment w:id="256" w:author="David S richardson" w:date="2017-02-01T17:37:00Z" w:initials="DSr">
    <w:p w14:paraId="4A66CDD9" w14:textId="2167365C" w:rsidR="001124B2" w:rsidRDefault="001124B2">
      <w:pPr>
        <w:pStyle w:val="CommentText"/>
      </w:pPr>
      <w:r>
        <w:rPr>
          <w:rStyle w:val="CommentReference"/>
        </w:rPr>
        <w:annotationRef/>
      </w:r>
      <w:r>
        <w:t xml:space="preserve">Ran </w:t>
      </w:r>
      <w:proofErr w:type="spellStart"/>
      <w:r>
        <w:t>ut</w:t>
      </w:r>
      <w:proofErr w:type="spellEnd"/>
      <w:r>
        <w:t xml:space="preserve"> of time today</w:t>
      </w:r>
      <w:proofErr w:type="gramStart"/>
      <w:r>
        <w:t>….does</w:t>
      </w:r>
      <w:proofErr w:type="gramEnd"/>
      <w:r>
        <w:t xml:space="preserve"> that sound right. Can </w:t>
      </w:r>
      <w:proofErr w:type="spellStart"/>
      <w:r>
        <w:t>cme</w:t>
      </w:r>
      <w:proofErr w:type="spellEnd"/>
      <w:r>
        <w:t xml:space="preserve"> back to.</w:t>
      </w:r>
    </w:p>
  </w:comment>
  <w:comment w:id="268" w:author="David S richardson" w:date="2017-02-01T15:42:00Z" w:initials="DSr">
    <w:p w14:paraId="07B952DB" w14:textId="633EF709" w:rsidR="001124B2" w:rsidRDefault="001124B2">
      <w:pPr>
        <w:pStyle w:val="CommentText"/>
      </w:pPr>
      <w:r>
        <w:rPr>
          <w:rStyle w:val="CommentReference"/>
        </w:rPr>
        <w:annotationRef/>
      </w:r>
      <w:r>
        <w:t>Again to me this is an important point that the graph you gave me showed.</w:t>
      </w:r>
    </w:p>
  </w:comment>
  <w:comment w:id="283" w:author="David S richardson" w:date="2017-02-01T15:52:00Z" w:initials="DSr">
    <w:p w14:paraId="26191505" w14:textId="52B042E2" w:rsidR="001124B2" w:rsidRDefault="001124B2">
      <w:pPr>
        <w:pStyle w:val="CommentText"/>
      </w:pPr>
      <w:r>
        <w:rPr>
          <w:rStyle w:val="CommentReference"/>
        </w:rPr>
        <w:annotationRef/>
      </w:r>
      <w:r>
        <w:t>Well the ones we measured and included.  Given the huge cohort effects we must be missing some!</w:t>
      </w:r>
    </w:p>
  </w:comment>
  <w:comment w:id="293" w:author="David S richardson" w:date="2017-02-01T16:15:00Z" w:initials="DSr">
    <w:p w14:paraId="41136B77" w14:textId="072AE0C9" w:rsidR="001124B2" w:rsidRDefault="001124B2">
      <w:pPr>
        <w:pStyle w:val="CommentText"/>
      </w:pPr>
      <w:r>
        <w:rPr>
          <w:rStyle w:val="CommentReference"/>
        </w:rPr>
        <w:annotationRef/>
      </w:r>
      <w:r>
        <w:t>I often think you need to give a bit more discussion</w:t>
      </w:r>
    </w:p>
  </w:comment>
  <w:comment w:id="305" w:author="David S richardson" w:date="2017-02-01T09:55:00Z" w:initials="DSr">
    <w:p w14:paraId="6A4502A3" w14:textId="34DA2EE3" w:rsidR="001124B2" w:rsidRDefault="001124B2">
      <w:pPr>
        <w:pStyle w:val="CommentText"/>
      </w:pPr>
      <w:r>
        <w:rPr>
          <w:rStyle w:val="CommentReference"/>
        </w:rPr>
        <w:annotationRef/>
      </w:r>
      <w:r>
        <w:t>Use delta symbol</w:t>
      </w:r>
    </w:p>
  </w:comment>
  <w:comment w:id="308" w:author="David S richardson" w:date="2017-02-01T10:06:00Z" w:initials="DSr">
    <w:p w14:paraId="1D30456F" w14:textId="79ADDE8D" w:rsidR="001124B2" w:rsidRDefault="001124B2">
      <w:pPr>
        <w:pStyle w:val="CommentText"/>
      </w:pPr>
      <w:r>
        <w:rPr>
          <w:rStyle w:val="CommentReference"/>
        </w:rPr>
        <w:annotationRef/>
      </w:r>
      <w:r>
        <w:t xml:space="preserve">Add what the box and whiskers </w:t>
      </w:r>
      <w:proofErr w:type="gramStart"/>
      <w:r>
        <w:t>represent .</w:t>
      </w:r>
      <w:proofErr w:type="gramEnd"/>
      <w:r>
        <w:t xml:space="preserve"> is this the mean RTL with 50% ci and 95 CI </w:t>
      </w:r>
      <w:proofErr w:type="gramStart"/>
      <w:r>
        <w:t>whiskers.</w:t>
      </w:r>
      <w:proofErr w:type="gramEnd"/>
      <w:r>
        <w:t xml:space="preserve"> </w:t>
      </w:r>
    </w:p>
  </w:comment>
  <w:comment w:id="309" w:author="David S richardson" w:date="2017-02-01T10:35:00Z" w:initials="DSr">
    <w:p w14:paraId="4E47FC2D" w14:textId="27F09AA8" w:rsidR="001124B2" w:rsidRDefault="001124B2">
      <w:pPr>
        <w:pStyle w:val="CommentText"/>
      </w:pPr>
      <w:r>
        <w:rPr>
          <w:rStyle w:val="CommentReference"/>
        </w:rPr>
        <w:annotationRef/>
      </w:r>
      <w:r>
        <w:t>I still think that the shoulders on the distribution of the data for the repeat sample data represent some systematic error in the repeat of samples that we have not been able to exclude!  Is there no way to double check those points?</w:t>
      </w:r>
    </w:p>
  </w:comment>
  <w:comment w:id="310" w:author="David S richardson" w:date="2017-02-01T10:46:00Z" w:initials="DSr">
    <w:p w14:paraId="6772D1E2" w14:textId="2186DF33" w:rsidR="001124B2" w:rsidRDefault="001124B2">
      <w:pPr>
        <w:pStyle w:val="CommentText"/>
      </w:pPr>
      <w:r>
        <w:rPr>
          <w:rStyle w:val="CommentReference"/>
        </w:rPr>
        <w:annotationRef/>
      </w:r>
      <w:r>
        <w:t xml:space="preserve">Need </w:t>
      </w:r>
      <w:proofErr w:type="spellStart"/>
      <w:r>
        <w:t>colour</w:t>
      </w:r>
      <w:proofErr w:type="spellEnd"/>
      <w:r>
        <w:t xml:space="preserve"> key for sexes either here or better on the figure</w:t>
      </w:r>
    </w:p>
  </w:comment>
  <w:comment w:id="311" w:author="David S richardson" w:date="2017-02-01T10:47:00Z" w:initials="DSr">
    <w:p w14:paraId="1C12356F" w14:textId="3C904EE9" w:rsidR="001124B2" w:rsidRDefault="001124B2">
      <w:pPr>
        <w:pStyle w:val="CommentText"/>
      </w:pPr>
      <w:r>
        <w:rPr>
          <w:rStyle w:val="CommentReference"/>
        </w:rPr>
        <w:annotationRef/>
      </w:r>
      <w:r>
        <w:t>What do boxes and whiskers represent?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AE1715" w15:done="0"/>
  <w15:commentEx w15:paraId="6E0CA630" w15:done="0"/>
  <w15:commentEx w15:paraId="0368C961" w15:done="0"/>
  <w15:commentEx w15:paraId="70ACFEB1" w15:done="0"/>
  <w15:commentEx w15:paraId="0BFE03E2" w15:done="0"/>
  <w15:commentEx w15:paraId="7E1F44CB" w15:done="0"/>
  <w15:commentEx w15:paraId="4EAD93BC" w15:done="0"/>
  <w15:commentEx w15:paraId="6F21367B" w15:done="0"/>
  <w15:commentEx w15:paraId="5240356C" w15:done="0"/>
  <w15:commentEx w15:paraId="43D7415B" w15:done="0"/>
  <w15:commentEx w15:paraId="3BD0122B" w15:done="0"/>
  <w15:commentEx w15:paraId="6EB8EEB9" w15:done="0"/>
  <w15:commentEx w15:paraId="19D5AD05" w15:done="0"/>
  <w15:commentEx w15:paraId="6CF93F2F" w15:done="0"/>
  <w15:commentEx w15:paraId="11D06D0A" w15:done="0"/>
  <w15:commentEx w15:paraId="7FDD7EE5" w15:done="0"/>
  <w15:commentEx w15:paraId="60A650BE" w15:done="0"/>
  <w15:commentEx w15:paraId="4C07693D" w15:paraIdParent="60A650BE" w15:done="0"/>
  <w15:commentEx w15:paraId="4689F320" w15:done="0"/>
  <w15:commentEx w15:paraId="482C760D" w15:done="0"/>
  <w15:commentEx w15:paraId="1797C89B" w15:done="0"/>
  <w15:commentEx w15:paraId="7B78518D" w15:done="0"/>
  <w15:commentEx w15:paraId="0163B0D2" w15:done="0"/>
  <w15:commentEx w15:paraId="0C7F7058" w15:done="0"/>
  <w15:commentEx w15:paraId="3D06AEA4" w15:done="0"/>
  <w15:commentEx w15:paraId="1EED2577" w15:done="0"/>
  <w15:commentEx w15:paraId="14118D83" w15:done="0"/>
  <w15:commentEx w15:paraId="7AD54510" w15:done="0"/>
  <w15:commentEx w15:paraId="64F83F3D" w15:done="0"/>
  <w15:commentEx w15:paraId="699A54BE" w15:done="0"/>
  <w15:commentEx w15:paraId="28025EFF" w15:done="0"/>
  <w15:commentEx w15:paraId="5ED36BDF" w15:done="0"/>
  <w15:commentEx w15:paraId="4A66CDD9" w15:done="0"/>
  <w15:commentEx w15:paraId="07B952DB" w15:done="0"/>
  <w15:commentEx w15:paraId="26191505" w15:done="0"/>
  <w15:commentEx w15:paraId="41136B77" w15:done="0"/>
  <w15:commentEx w15:paraId="6A4502A3" w15:done="0"/>
  <w15:commentEx w15:paraId="1D30456F" w15:done="0"/>
  <w15:commentEx w15:paraId="4E47FC2D" w15:done="0"/>
  <w15:commentEx w15:paraId="6772D1E2" w15:done="0"/>
  <w15:commentEx w15:paraId="1C12356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E6153" w14:textId="77777777" w:rsidR="00171A60" w:rsidRDefault="00171A60">
      <w:pPr>
        <w:spacing w:before="0" w:after="0" w:line="240" w:lineRule="auto"/>
      </w:pPr>
      <w:r>
        <w:separator/>
      </w:r>
    </w:p>
  </w:endnote>
  <w:endnote w:type="continuationSeparator" w:id="0">
    <w:p w14:paraId="3BA7D449" w14:textId="77777777" w:rsidR="00171A60" w:rsidRDefault="00171A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3CF52504" w14:textId="77777777" w:rsidR="001124B2" w:rsidRDefault="001124B2">
        <w:pPr>
          <w:pStyle w:val="Footer"/>
          <w:jc w:val="right"/>
        </w:pPr>
        <w:r>
          <w:fldChar w:fldCharType="begin"/>
        </w:r>
        <w:r>
          <w:instrText xml:space="preserve"> PAGE   \* MERGEFORMAT </w:instrText>
        </w:r>
        <w:r>
          <w:fldChar w:fldCharType="separate"/>
        </w:r>
        <w:r w:rsidR="00C57DF8">
          <w:rPr>
            <w:noProof/>
          </w:rPr>
          <w:t>15</w:t>
        </w:r>
        <w:r>
          <w:rPr>
            <w:noProof/>
          </w:rPr>
          <w:fldChar w:fldCharType="end"/>
        </w:r>
      </w:p>
    </w:sdtContent>
  </w:sdt>
  <w:p w14:paraId="2399D9BB" w14:textId="77777777" w:rsidR="001124B2" w:rsidRDefault="001124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19168" w14:textId="77777777" w:rsidR="00171A60" w:rsidRDefault="00171A60">
      <w:pPr>
        <w:spacing w:before="0" w:after="0" w:line="240" w:lineRule="auto"/>
      </w:pPr>
      <w:r>
        <w:separator/>
      </w:r>
    </w:p>
  </w:footnote>
  <w:footnote w:type="continuationSeparator" w:id="0">
    <w:p w14:paraId="708DCE28" w14:textId="77777777" w:rsidR="00171A60" w:rsidRDefault="00171A6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4DA76F"/>
    <w:multiLevelType w:val="multilevel"/>
    <w:tmpl w:val="978C4B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9998614"/>
    <w:multiLevelType w:val="multilevel"/>
    <w:tmpl w:val="233CFE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FD3037C"/>
    <w:multiLevelType w:val="multilevel"/>
    <w:tmpl w:val="0406C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 richardson">
    <w15:presenceInfo w15:providerId="None" w15:userId="David S richard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4125"/>
    <w:rsid w:val="000A7282"/>
    <w:rsid w:val="000C55C8"/>
    <w:rsid w:val="000E4301"/>
    <w:rsid w:val="001124B2"/>
    <w:rsid w:val="00145407"/>
    <w:rsid w:val="00171A60"/>
    <w:rsid w:val="001849FB"/>
    <w:rsid w:val="001869C5"/>
    <w:rsid w:val="001B2E93"/>
    <w:rsid w:val="001F1BBC"/>
    <w:rsid w:val="002428B9"/>
    <w:rsid w:val="00242CC6"/>
    <w:rsid w:val="0025320D"/>
    <w:rsid w:val="00264715"/>
    <w:rsid w:val="00266B49"/>
    <w:rsid w:val="00267EB9"/>
    <w:rsid w:val="00270127"/>
    <w:rsid w:val="002A1963"/>
    <w:rsid w:val="002F1348"/>
    <w:rsid w:val="00325A61"/>
    <w:rsid w:val="00342887"/>
    <w:rsid w:val="003611FB"/>
    <w:rsid w:val="00391645"/>
    <w:rsid w:val="003C5F61"/>
    <w:rsid w:val="003D5982"/>
    <w:rsid w:val="003F5C91"/>
    <w:rsid w:val="0040188D"/>
    <w:rsid w:val="00433B95"/>
    <w:rsid w:val="00452EAB"/>
    <w:rsid w:val="004D64D9"/>
    <w:rsid w:val="004E29B3"/>
    <w:rsid w:val="0051139C"/>
    <w:rsid w:val="005265A2"/>
    <w:rsid w:val="00580A4B"/>
    <w:rsid w:val="00583F16"/>
    <w:rsid w:val="00590D07"/>
    <w:rsid w:val="005F2A38"/>
    <w:rsid w:val="005F3B3D"/>
    <w:rsid w:val="005F63F5"/>
    <w:rsid w:val="0062030B"/>
    <w:rsid w:val="00627CE3"/>
    <w:rsid w:val="006512D9"/>
    <w:rsid w:val="00667C4F"/>
    <w:rsid w:val="00685C3A"/>
    <w:rsid w:val="006B1469"/>
    <w:rsid w:val="006B3FB2"/>
    <w:rsid w:val="006F25DF"/>
    <w:rsid w:val="00706560"/>
    <w:rsid w:val="00762994"/>
    <w:rsid w:val="00775714"/>
    <w:rsid w:val="00784D58"/>
    <w:rsid w:val="007A3876"/>
    <w:rsid w:val="007A4852"/>
    <w:rsid w:val="007B2E00"/>
    <w:rsid w:val="007C7EB8"/>
    <w:rsid w:val="007E2F94"/>
    <w:rsid w:val="00807A70"/>
    <w:rsid w:val="008713EE"/>
    <w:rsid w:val="008753B7"/>
    <w:rsid w:val="008759CD"/>
    <w:rsid w:val="008B5DE5"/>
    <w:rsid w:val="008D6863"/>
    <w:rsid w:val="00901683"/>
    <w:rsid w:val="00912E73"/>
    <w:rsid w:val="00934E9A"/>
    <w:rsid w:val="00936EFA"/>
    <w:rsid w:val="00941DD8"/>
    <w:rsid w:val="00946F87"/>
    <w:rsid w:val="0095003E"/>
    <w:rsid w:val="00960F4D"/>
    <w:rsid w:val="0096618F"/>
    <w:rsid w:val="00966E68"/>
    <w:rsid w:val="00983157"/>
    <w:rsid w:val="00993464"/>
    <w:rsid w:val="009A320D"/>
    <w:rsid w:val="009A3C81"/>
    <w:rsid w:val="009A706B"/>
    <w:rsid w:val="009C413B"/>
    <w:rsid w:val="00A212A8"/>
    <w:rsid w:val="00A317EB"/>
    <w:rsid w:val="00A4563C"/>
    <w:rsid w:val="00A54A4F"/>
    <w:rsid w:val="00A97A90"/>
    <w:rsid w:val="00AA0C4F"/>
    <w:rsid w:val="00AA0FA3"/>
    <w:rsid w:val="00AE75D2"/>
    <w:rsid w:val="00B17DA9"/>
    <w:rsid w:val="00B27229"/>
    <w:rsid w:val="00B838EA"/>
    <w:rsid w:val="00B86B75"/>
    <w:rsid w:val="00B94FDA"/>
    <w:rsid w:val="00BB4869"/>
    <w:rsid w:val="00BC48D5"/>
    <w:rsid w:val="00BE69DF"/>
    <w:rsid w:val="00C33872"/>
    <w:rsid w:val="00C36279"/>
    <w:rsid w:val="00C57DF8"/>
    <w:rsid w:val="00C852E5"/>
    <w:rsid w:val="00CC22CA"/>
    <w:rsid w:val="00CF172F"/>
    <w:rsid w:val="00CF4BA3"/>
    <w:rsid w:val="00CF5C48"/>
    <w:rsid w:val="00D01AFD"/>
    <w:rsid w:val="00D058EC"/>
    <w:rsid w:val="00D54AEF"/>
    <w:rsid w:val="00DB101C"/>
    <w:rsid w:val="00E00EF2"/>
    <w:rsid w:val="00E13D54"/>
    <w:rsid w:val="00E315A3"/>
    <w:rsid w:val="00E63236"/>
    <w:rsid w:val="00E67AF1"/>
    <w:rsid w:val="00E81ED7"/>
    <w:rsid w:val="00EE0741"/>
    <w:rsid w:val="00F07B50"/>
    <w:rsid w:val="00F3240D"/>
    <w:rsid w:val="00F326BB"/>
    <w:rsid w:val="00F5354B"/>
    <w:rsid w:val="00F67D08"/>
    <w:rsid w:val="00F93C04"/>
    <w:rsid w:val="00FC2EF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3D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3"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93464"/>
    <w:rPr>
      <w:sz w:val="16"/>
      <w:szCs w:val="16"/>
    </w:rPr>
  </w:style>
  <w:style w:type="paragraph" w:styleId="CommentText">
    <w:name w:val="annotation text"/>
    <w:basedOn w:val="Normal"/>
    <w:link w:val="CommentTextChar"/>
    <w:semiHidden/>
    <w:unhideWhenUsed/>
    <w:rsid w:val="00993464"/>
    <w:pPr>
      <w:spacing w:line="240" w:lineRule="auto"/>
    </w:pPr>
    <w:rPr>
      <w:sz w:val="20"/>
      <w:szCs w:val="20"/>
    </w:rPr>
  </w:style>
  <w:style w:type="character" w:customStyle="1" w:styleId="CommentTextChar">
    <w:name w:val="Comment Text Char"/>
    <w:basedOn w:val="DefaultParagraphFont"/>
    <w:link w:val="CommentText"/>
    <w:semiHidden/>
    <w:rsid w:val="00993464"/>
    <w:rPr>
      <w:sz w:val="20"/>
      <w:szCs w:val="20"/>
    </w:rPr>
  </w:style>
  <w:style w:type="paragraph" w:styleId="CommentSubject">
    <w:name w:val="annotation subject"/>
    <w:basedOn w:val="CommentText"/>
    <w:next w:val="CommentText"/>
    <w:link w:val="CommentSubjectChar"/>
    <w:semiHidden/>
    <w:unhideWhenUsed/>
    <w:rsid w:val="00993464"/>
    <w:rPr>
      <w:b/>
      <w:bCs/>
    </w:rPr>
  </w:style>
  <w:style w:type="character" w:customStyle="1" w:styleId="CommentSubjectChar">
    <w:name w:val="Comment Subject Char"/>
    <w:basedOn w:val="CommentTextChar"/>
    <w:link w:val="CommentSubject"/>
    <w:semiHidden/>
    <w:rsid w:val="00993464"/>
    <w:rPr>
      <w:b/>
      <w:bCs/>
      <w:sz w:val="20"/>
      <w:szCs w:val="20"/>
    </w:rPr>
  </w:style>
  <w:style w:type="paragraph" w:styleId="BalloonText">
    <w:name w:val="Balloon Text"/>
    <w:basedOn w:val="Normal"/>
    <w:link w:val="BalloonTextChar"/>
    <w:semiHidden/>
    <w:unhideWhenUsed/>
    <w:rsid w:val="0099346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934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rmarkdown.rstudio.com/" TargetMode="External"/><Relationship Id="rId12" Type="http://schemas.openxmlformats.org/officeDocument/2006/relationships/hyperlink" Target="http://dx.doi.org/citeulike-article-id:7112638" TargetMode="External"/><Relationship Id="rId13" Type="http://schemas.openxmlformats.org/officeDocument/2006/relationships/hyperlink" Target="http://dx.doi.org/10.1111/acel.12555" TargetMode="External"/><Relationship Id="rId14" Type="http://schemas.openxmlformats.org/officeDocument/2006/relationships/hyperlink" Target="http://dx.doi.org/10.1016/j.exger.2015.08.019" TargetMode="External"/><Relationship Id="rId15" Type="http://schemas.openxmlformats.org/officeDocument/2006/relationships/hyperlink" Target="http://dx.doi.org/10.1016/j.arr.2015.08.002"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spurgin@uea.ac.uk" TargetMode="External"/><Relationship Id="rId8" Type="http://schemas.openxmlformats.org/officeDocument/2006/relationships/hyperlink" Target="mailto:david.richardson@ue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39</Pages>
  <Words>8095</Words>
  <Characters>46147</Characters>
  <Application>Microsoft Macintosh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 Spurgin</dc:creator>
  <cp:lastModifiedBy>Lewis Spurgin</cp:lastModifiedBy>
  <cp:revision>7</cp:revision>
  <dcterms:created xsi:type="dcterms:W3CDTF">2017-02-01T20:51:00Z</dcterms:created>
  <dcterms:modified xsi:type="dcterms:W3CDTF">2017-02-02T13:53:00Z</dcterms:modified>
</cp:coreProperties>
</file>